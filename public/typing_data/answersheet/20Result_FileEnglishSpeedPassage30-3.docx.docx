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B1D" w:rsidRPr="001F7DEB" w:rsidRDefault="001F7DEB">
      <w:pPr>
        <w:rPr>
          <w:rPrChange w:id="1" w:author="ASUS" w:date="2021-10-30T12:19:00Z">
            <w:rPr>
              <w:rFonts w:ascii="Times New Roman" w:hAnsi="Times New Roman" w:cs="Times New Roman"/>
              <w:noProof/>
              <w:sz w:val="24"/>
            </w:rPr>
          </w:rPrChange>
        </w:rPr>
      </w:pPr>
      <w:ins w:id="2" w:author="ASUS" w:date="2021-10-30T12:19:00Z">
        <w:r>
          <w:tab/>
          <w:t>The Eastern Ghats region is dominated by tribal inhabitants. The agriculture in the Ghats is mostly of subsistence type. In far interior areas on comes across patches of shifting cultivation. However, form Tamil Nadu Ghats to Oddisha Ghats the cropping patterns as well as the agricultural practices differ considerably. Though in the most of areas rice continues to be the main food crop.</w:t>
        </w:r>
      </w:ins>
      <w:del w:id="3" w:author="ASUS" w:date="2021-10-30T12:19:00Z">
        <w:r w:rsidR="0049430A">
          <w:rPr>
            <w:noProof/>
            <w:sz w:val="24"/>
          </w:rPr>
          <w:delText>The eastern Ghats</w:delText>
        </w:r>
      </w:del>
      <w:bookmarkStart w:id="4" w:name="_GoBack"/>
      <w:bookmarkEnd w:id="4"/>
    </w:p>
    <w:sectPr w:rsidR="00045B1D" w:rsidRPr="001F7DEB" w:rsidSect="00306A74">
      <w:pgSz w:w="11909" w:h="16834" w:code="9"/>
      <w:pgMar w:top="230" w:right="1440" w:bottom="1440" w:left="2160" w:header="720" w:footer="720" w:gutter="0"/>
      <w:paperSrc w:first="500" w:other="500"/>
      <w:cols w:space="720"/>
      <w:docGrid w:linePitch="381"/>
      <w:sectPrChange w:id="5" w:author="ASUS" w:date="2021-10-30T12:19:00Z">
        <w:sectPr w:rsidR="00045B1D" w:rsidRPr="001F7DEB" w:rsidSect="00306A74">
          <w:pgSz w:w="11907" w:h="16839" w:code="0"/>
          <w:pgMar w:top="1440" w:right="2880" w:left="720"/>
          <w:paperSrc w:first="0" w:other="0"/>
          <w:docGrid w:linePitch="360"/>
        </w:sectPr>
      </w:sectPrChang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defaultTabStop w:val="720"/>
  <w:drawingGridHorizontalSpacing w:val="110"/>
  <w:displayHorizontalDrawingGridEvery w:val="2"/>
  <w:characterSpacingControl w:val="doNotCompress"/>
  <w:compat/>
  <w:rsids>
    <w:rsidRoot w:val="00B3551C"/>
    <w:rsid w:val="00045B1D"/>
    <w:rsid w:val="00081692"/>
    <w:rsid w:val="001221C3"/>
    <w:rsid w:val="00184B85"/>
    <w:rsid w:val="00185F70"/>
    <w:rsid w:val="001F7DEB"/>
    <w:rsid w:val="00245C97"/>
    <w:rsid w:val="002A42E4"/>
    <w:rsid w:val="00306A74"/>
    <w:rsid w:val="00347F14"/>
    <w:rsid w:val="003977DB"/>
    <w:rsid w:val="003E0F3A"/>
    <w:rsid w:val="00414324"/>
    <w:rsid w:val="0045685A"/>
    <w:rsid w:val="00466B04"/>
    <w:rsid w:val="00471827"/>
    <w:rsid w:val="0049430A"/>
    <w:rsid w:val="00514618"/>
    <w:rsid w:val="0057157E"/>
    <w:rsid w:val="005B6D7C"/>
    <w:rsid w:val="005D635D"/>
    <w:rsid w:val="00691CC0"/>
    <w:rsid w:val="0070436D"/>
    <w:rsid w:val="007C65F2"/>
    <w:rsid w:val="0087043B"/>
    <w:rsid w:val="008827EE"/>
    <w:rsid w:val="008F3DED"/>
    <w:rsid w:val="009159AE"/>
    <w:rsid w:val="00924086"/>
    <w:rsid w:val="00970053"/>
    <w:rsid w:val="009858C9"/>
    <w:rsid w:val="00992C7E"/>
    <w:rsid w:val="00B117F9"/>
    <w:rsid w:val="00B34C56"/>
    <w:rsid w:val="00B3551C"/>
    <w:rsid w:val="00B87346"/>
    <w:rsid w:val="00C01218"/>
    <w:rsid w:val="00C25229"/>
    <w:rsid w:val="00C3202C"/>
    <w:rsid w:val="00CB0632"/>
    <w:rsid w:val="00D47E43"/>
    <w:rsid w:val="00E53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7DB"/>
    <w:pPr>
      <w:spacing w:after="0"/>
      <w:jc w:val="both"/>
      <w:pPrChange w:id="0" w:author="ASUS" w:date="2021-10-30T12:19:00Z">
        <w:pPr>
          <w:spacing w:after="200" w:line="276" w:lineRule="auto"/>
        </w:pPr>
      </w:pPrChange>
    </w:pPr>
    <w:rPr>
      <w:rFonts w:ascii="Times New Roman" w:eastAsia="Calibri" w:hAnsi="Times New Roman" w:cs="Times New Roman"/>
      <w:sz w:val="28"/>
      <w:szCs w:val="28"/>
      <w:rPrChange w:id="0" w:author="ASUS" w:date="2021-10-30T12:19:00Z">
        <w:rPr>
          <w:rFonts w:asciiTheme="minorHAnsi" w:eastAsiaTheme="minorHAnsi" w:hAnsiTheme="minorHAnsi" w:cstheme="minorBidi"/>
          <w:sz w:val="22"/>
          <w:szCs w:val="22"/>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8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827"/>
    <w:rPr>
      <w:rFonts w:ascii="Tahoma" w:eastAsia="Calibri" w:hAnsi="Tahoma" w:cs="Tahoma"/>
      <w:sz w:val="16"/>
      <w:szCs w:val="16"/>
    </w:rPr>
  </w:style>
  <w:style w:type="paragraph" w:styleId="Revision">
    <w:name w:val="Revision"/>
    <w:hidden/>
    <w:uiPriority w:val="99"/>
    <w:semiHidden/>
    <w:rsid w:val="00471827"/>
    <w:pPr>
      <w:spacing w:after="0" w:line="240" w:lineRule="auto"/>
    </w:pPr>
    <w:rPr>
      <w:rFonts w:ascii="Times New Roman" w:eastAsia="Calibri"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5B159-AAB1-4A58-AE05-B18CF1B49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2021-10-30T06:48:00Z</dcterms:created>
  <dcterms:modified xsi:type="dcterms:W3CDTF">2021-10-30T06:49:00Z</dcterms:modified>
</cp:coreProperties>
</file>