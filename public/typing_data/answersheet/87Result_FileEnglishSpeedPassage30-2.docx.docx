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74" w:rsidRPr="001F7DEB" w:rsidRDefault="001F7DEB">
      <w:pPr>
        <w:rPr>
          <w:rPrChange w:id="1" w:author="ASUS" w:date="2021-09-20T17:44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</w:pPr>
      <w:ins w:id="2" w:author="ASUS" w:date="2021-09-20T17:44:00Z">
        <w:r>
          <w:tab/>
        </w:r>
      </w:ins>
      <w:r w:rsidR="004F6553">
        <w:rPr>
          <w:rPrChange w:id="3" w:author="ASUS" w:date="2021-09-20T17:44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The </w:t>
      </w:r>
      <w:ins w:id="4" w:author="ASUS" w:date="2021-09-20T17:44:00Z">
        <w:r>
          <w:t>Eastern Ghats</w:t>
        </w:r>
      </w:ins>
      <w:del w:id="5" w:author="ASUS" w:date="2021-09-20T17:44:00Z">
        <w:r w:rsidR="004F6553">
          <w:rPr>
            <w:noProof/>
            <w:sz w:val="24"/>
            <w:lang w:val="en-IN"/>
          </w:rPr>
          <w:delText>eastern ghats</w:delText>
        </w:r>
      </w:del>
      <w:r w:rsidR="004F6553">
        <w:rPr>
          <w:rPrChange w:id="6" w:author="ASUS" w:date="2021-09-20T17:44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 region is dominated by tribal inhabitants. The agriculture in the </w:t>
      </w:r>
      <w:ins w:id="7" w:author="ASUS" w:date="2021-09-20T17:44:00Z">
        <w:r>
          <w:t>Ghats</w:t>
        </w:r>
      </w:ins>
      <w:del w:id="8" w:author="ASUS" w:date="2021-09-20T17:44:00Z">
        <w:r w:rsidR="004F6553">
          <w:rPr>
            <w:noProof/>
            <w:sz w:val="24"/>
            <w:lang w:val="en-IN"/>
          </w:rPr>
          <w:delText>ghats</w:delText>
        </w:r>
      </w:del>
      <w:r w:rsidR="004F6553">
        <w:rPr>
          <w:rPrChange w:id="9" w:author="ASUS" w:date="2021-09-20T17:44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 is mostly of </w:t>
      </w:r>
      <w:ins w:id="10" w:author="ASUS" w:date="2021-09-20T17:44:00Z">
        <w:r>
          <w:t>subsistence type.</w:t>
        </w:r>
      </w:ins>
      <w:del w:id="11" w:author="ASUS" w:date="2021-09-20T17:44:00Z">
        <w:r w:rsidR="004F6553">
          <w:rPr>
            <w:noProof/>
            <w:sz w:val="24"/>
            <w:lang w:val="en-IN"/>
          </w:rPr>
          <w:delText>subsystems types.</w:delText>
        </w:r>
      </w:del>
      <w:r w:rsidR="004F6553">
        <w:rPr>
          <w:rPrChange w:id="12" w:author="ASUS" w:date="2021-09-20T17:44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 In far interior area</w:t>
      </w:r>
      <w:ins w:id="13" w:author="ASUS" w:date="2021-09-20T17:44:00Z">
        <w:r>
          <w:t>s</w:t>
        </w:r>
      </w:ins>
      <w:r w:rsidR="004F6553">
        <w:rPr>
          <w:rPrChange w:id="14" w:author="ASUS" w:date="2021-09-20T17:44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 on come</w:t>
      </w:r>
      <w:ins w:id="15" w:author="ASUS" w:date="2021-09-20T17:44:00Z">
        <w:r>
          <w:t>s</w:t>
        </w:r>
      </w:ins>
      <w:r w:rsidR="004F6553">
        <w:rPr>
          <w:rPrChange w:id="16" w:author="ASUS" w:date="2021-09-20T17:44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 across patches of shifting cultivation. However, </w:t>
      </w:r>
      <w:ins w:id="17" w:author="ASUS" w:date="2021-09-20T17:44:00Z">
        <w:r>
          <w:t>form Tamil Nadu Ghats</w:t>
        </w:r>
      </w:ins>
      <w:del w:id="18" w:author="ASUS" w:date="2021-09-20T17:44:00Z">
        <w:r w:rsidR="004F6553">
          <w:rPr>
            <w:noProof/>
            <w:sz w:val="24"/>
            <w:lang w:val="en-IN"/>
          </w:rPr>
          <w:delText>from tamilnadu ghats</w:delText>
        </w:r>
      </w:del>
      <w:r w:rsidR="004F6553">
        <w:rPr>
          <w:rPrChange w:id="19" w:author="ASUS" w:date="2021-09-20T17:44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 to </w:t>
      </w:r>
      <w:ins w:id="20" w:author="ASUS" w:date="2021-09-20T17:44:00Z">
        <w:r>
          <w:t>Oddisha Ghats the</w:t>
        </w:r>
      </w:ins>
      <w:del w:id="21" w:author="ASUS" w:date="2021-09-20T17:44:00Z">
        <w:r w:rsidR="004F6553">
          <w:rPr>
            <w:noProof/>
            <w:sz w:val="24"/>
            <w:lang w:val="en-IN"/>
          </w:rPr>
          <w:delText>orissa ghats. The</w:delText>
        </w:r>
      </w:del>
      <w:r w:rsidR="004F6553">
        <w:rPr>
          <w:rPrChange w:id="22" w:author="ASUS" w:date="2021-09-20T17:44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 cropping patterns as well as the agricultural practices differ considerably. Though in the most of </w:t>
      </w:r>
      <w:ins w:id="23" w:author="ASUS" w:date="2021-09-20T17:44:00Z">
        <w:r>
          <w:t>areas</w:t>
        </w:r>
      </w:ins>
      <w:del w:id="24" w:author="ASUS" w:date="2021-09-20T17:44:00Z">
        <w:r w:rsidR="004F6553">
          <w:rPr>
            <w:noProof/>
            <w:sz w:val="24"/>
            <w:lang w:val="en-IN"/>
          </w:rPr>
          <w:delText>the ares</w:delText>
        </w:r>
      </w:del>
      <w:r w:rsidR="004F6553">
        <w:rPr>
          <w:rPrChange w:id="25" w:author="ASUS" w:date="2021-09-20T17:44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 rice continues to be the main food crop.</w:t>
      </w:r>
      <w:bookmarkStart w:id="26" w:name="_GoBack"/>
      <w:bookmarkEnd w:id="26"/>
    </w:p>
    <w:sectPr w:rsidR="00492D74" w:rsidRPr="001F7DEB" w:rsidSect="00306A74">
      <w:pgSz w:w="11909" w:h="16834" w:code="9"/>
      <w:pgMar w:top="230" w:right="1440" w:bottom="1440" w:left="2160" w:header="720" w:footer="720" w:gutter="0"/>
      <w:paperSrc w:first="500" w:other="500"/>
      <w:cols w:space="720"/>
      <w:docGrid w:linePitch="381"/>
      <w:sectPrChange w:id="27" w:author="ASUS" w:date="2021-09-20T17:44:00Z">
        <w:sectPr w:rsidR="00492D74" w:rsidRPr="001F7DEB" w:rsidSect="00306A74">
          <w:pgSz w:w="11907" w:h="16839" w:code="0"/>
          <w:pgMar w:top="1440" w:right="5040" w:left="720" w:header="708" w:footer="708"/>
          <w:paperSrc w:first="0" w:other="0"/>
          <w:cols w:space="708"/>
          <w:docGrid w:linePitch="360"/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hideSpellingErrors/>
  <w:defaultTabStop w:val="720"/>
  <w:drawingGridHorizontalSpacing w:val="110"/>
  <w:displayHorizontalDrawingGridEvery w:val="2"/>
  <w:characterSpacingControl w:val="doNotCompress"/>
  <w:compat/>
  <w:rsids>
    <w:rsidRoot w:val="00FF5691"/>
    <w:rsid w:val="00056BD4"/>
    <w:rsid w:val="00081692"/>
    <w:rsid w:val="001221C3"/>
    <w:rsid w:val="00184B85"/>
    <w:rsid w:val="00185F70"/>
    <w:rsid w:val="001F7DEB"/>
    <w:rsid w:val="00221DBE"/>
    <w:rsid w:val="00245C97"/>
    <w:rsid w:val="002A42E4"/>
    <w:rsid w:val="002E49E1"/>
    <w:rsid w:val="00306A74"/>
    <w:rsid w:val="00347F14"/>
    <w:rsid w:val="003977DB"/>
    <w:rsid w:val="003E0F3A"/>
    <w:rsid w:val="00414324"/>
    <w:rsid w:val="0045685A"/>
    <w:rsid w:val="00492D74"/>
    <w:rsid w:val="004F6553"/>
    <w:rsid w:val="00514618"/>
    <w:rsid w:val="0057157E"/>
    <w:rsid w:val="005D635D"/>
    <w:rsid w:val="0070436D"/>
    <w:rsid w:val="00753D82"/>
    <w:rsid w:val="007C65F2"/>
    <w:rsid w:val="0087043B"/>
    <w:rsid w:val="008827EE"/>
    <w:rsid w:val="008F3DED"/>
    <w:rsid w:val="009159AE"/>
    <w:rsid w:val="00924086"/>
    <w:rsid w:val="00970053"/>
    <w:rsid w:val="009858C9"/>
    <w:rsid w:val="00992C7E"/>
    <w:rsid w:val="00B117F9"/>
    <w:rsid w:val="00B34C56"/>
    <w:rsid w:val="00B87346"/>
    <w:rsid w:val="00BF7775"/>
    <w:rsid w:val="00C01218"/>
    <w:rsid w:val="00C25229"/>
    <w:rsid w:val="00C3202C"/>
    <w:rsid w:val="00C66501"/>
    <w:rsid w:val="00CB0632"/>
    <w:rsid w:val="00E53CE7"/>
    <w:rsid w:val="00F11C5B"/>
    <w:rsid w:val="00FF5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DB"/>
    <w:pPr>
      <w:spacing w:after="0"/>
      <w:jc w:val="both"/>
      <w:pPrChange w:id="0" w:author="ASUS" w:date="2021-09-20T17:44:00Z">
        <w:pPr>
          <w:spacing w:after="200" w:line="276" w:lineRule="auto"/>
        </w:pPr>
      </w:pPrChange>
    </w:pPr>
    <w:rPr>
      <w:rFonts w:ascii="Times New Roman" w:eastAsia="Calibri" w:hAnsi="Times New Roman" w:cs="Times New Roman"/>
      <w:sz w:val="28"/>
      <w:szCs w:val="28"/>
      <w:rPrChange w:id="0" w:author="ASUS" w:date="2021-09-20T17:44:00Z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BE"/>
    <w:rPr>
      <w:rFonts w:ascii="Tahoma" w:eastAsia="Calibr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21DBE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5B159-AAB1-4A58-AE05-B18CF1B4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2021-09-20T12:11:00Z</dcterms:created>
  <dcterms:modified xsi:type="dcterms:W3CDTF">2021-09-20T12:14:00Z</dcterms:modified>
</cp:coreProperties>
</file>