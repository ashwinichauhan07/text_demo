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74" w:rsidRDefault="00866C6B" w:rsidP="009325E7">
      <w:pPr>
        <w:tabs>
          <w:tab w:val="left" w:pos="1302"/>
        </w:tabs>
        <w:spacing w:after="0" w:line="240" w:lineRule="auto"/>
        <w:jc w:val="center"/>
        <w:rPr>
          <w:rFonts w:ascii="Times New Roman" w:hAnsi="Times New Roman"/>
          <w:sz w:val="24"/>
          <w:rPrChange w:id="0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pPrChange w:id="1" w:author="HP" w:date="2021-09-20T17:50:00Z">
          <w:pPr>
            <w:spacing w:line="360" w:lineRule="auto"/>
            <w:jc w:val="center"/>
          </w:pPr>
        </w:pPrChange>
      </w:pPr>
      <w:bookmarkStart w:id="2" w:name="_GoBack"/>
      <w:bookmarkEnd w:id="2"/>
      <w:r w:rsidRPr="009325E7">
        <w:rPr>
          <w:rFonts w:ascii="Times New Roman" w:hAnsi="Times New Roman"/>
          <w:b/>
          <w:sz w:val="24"/>
          <w:u w:val="single"/>
          <w:rPrChange w:id="3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BLUE STAR COMPANY</w:t>
      </w:r>
    </w:p>
    <w:p w:rsidR="00866C6B" w:rsidRDefault="00866C6B" w:rsidP="009325E7">
      <w:pPr>
        <w:tabs>
          <w:tab w:val="left" w:pos="1302"/>
        </w:tabs>
        <w:spacing w:after="0" w:line="240" w:lineRule="auto"/>
        <w:jc w:val="center"/>
        <w:rPr>
          <w:rFonts w:ascii="Times New Roman" w:hAnsi="Times New Roman"/>
          <w:sz w:val="24"/>
          <w:rPrChange w:id="4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pPrChange w:id="5" w:author="HP" w:date="2021-09-20T17:50:00Z">
          <w:pPr>
            <w:spacing w:line="360" w:lineRule="auto"/>
            <w:jc w:val="center"/>
          </w:pPr>
        </w:pPrChange>
      </w:pPr>
      <w:r>
        <w:rPr>
          <w:rFonts w:ascii="Times New Roman" w:hAnsi="Times New Roman"/>
          <w:sz w:val="24"/>
          <w:rPrChange w:id="6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32-5, Oberoi Towers,</w:t>
      </w:r>
    </w:p>
    <w:p w:rsidR="00866C6B" w:rsidRDefault="00866C6B" w:rsidP="009325E7">
      <w:pPr>
        <w:tabs>
          <w:tab w:val="left" w:pos="1302"/>
        </w:tabs>
        <w:spacing w:after="0" w:line="240" w:lineRule="auto"/>
        <w:jc w:val="center"/>
        <w:rPr>
          <w:rFonts w:ascii="Times New Roman" w:hAnsi="Times New Roman"/>
          <w:sz w:val="24"/>
          <w:rPrChange w:id="7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pPrChange w:id="8" w:author="HP" w:date="2021-09-20T17:50:00Z">
          <w:pPr>
            <w:spacing w:line="360" w:lineRule="auto"/>
            <w:jc w:val="center"/>
          </w:pPr>
        </w:pPrChange>
      </w:pPr>
      <w:r>
        <w:rPr>
          <w:rFonts w:ascii="Times New Roman" w:hAnsi="Times New Roman"/>
          <w:sz w:val="24"/>
          <w:rPrChange w:id="9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NEW DELHI-100 001</w:t>
      </w:r>
    </w:p>
    <w:p w:rsidR="009325E7" w:rsidRDefault="009325E7" w:rsidP="009325E7">
      <w:pPr>
        <w:tabs>
          <w:tab w:val="left" w:pos="1302"/>
        </w:tabs>
        <w:spacing w:after="0" w:line="240" w:lineRule="auto"/>
        <w:jc w:val="center"/>
        <w:rPr>
          <w:ins w:id="10" w:author="HP" w:date="2021-09-20T17:50:00Z"/>
          <w:rFonts w:ascii="Times New Roman" w:hAnsi="Times New Roman" w:cs="Times New Roman"/>
          <w:noProof/>
          <w:sz w:val="24"/>
        </w:rPr>
      </w:pPr>
    </w:p>
    <w:p w:rsidR="00866C6B" w:rsidRDefault="00866C6B" w:rsidP="009325E7">
      <w:pPr>
        <w:tabs>
          <w:tab w:val="left" w:pos="1302"/>
        </w:tabs>
        <w:spacing w:after="0" w:line="240" w:lineRule="auto"/>
        <w:rPr>
          <w:rFonts w:ascii="Times New Roman" w:hAnsi="Times New Roman"/>
          <w:sz w:val="24"/>
          <w:rPrChange w:id="11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pPrChange w:id="12" w:author="HP" w:date="2021-09-20T17:50:00Z">
          <w:pPr>
            <w:spacing w:line="360" w:lineRule="auto"/>
          </w:pPr>
        </w:pPrChange>
      </w:pPr>
      <w:r>
        <w:rPr>
          <w:rFonts w:ascii="Times New Roman" w:hAnsi="Times New Roman"/>
          <w:sz w:val="24"/>
          <w:rPrChange w:id="13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Ref. No. :APT/C/811</w:t>
      </w:r>
      <w:del w:id="14" w:author="HP" w:date="2021-09-20T17:50:00Z">
        <w:r>
          <w:rPr>
            <w:rFonts w:ascii="Times New Roman" w:hAnsi="Times New Roman" w:cs="Times New Roman"/>
            <w:noProof/>
            <w:sz w:val="24"/>
            <w:lang w:val="en-IN"/>
          </w:rPr>
          <w:delText xml:space="preserve"> </w:delText>
        </w:r>
      </w:del>
      <w:r>
        <w:rPr>
          <w:rFonts w:ascii="Times New Roman" w:hAnsi="Times New Roman"/>
          <w:sz w:val="24"/>
          <w:rPrChange w:id="15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ab/>
      </w:r>
      <w:r>
        <w:rPr>
          <w:rFonts w:ascii="Times New Roman" w:hAnsi="Times New Roman"/>
          <w:sz w:val="24"/>
          <w:rPrChange w:id="16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ab/>
      </w:r>
      <w:r>
        <w:rPr>
          <w:rFonts w:ascii="Times New Roman" w:hAnsi="Times New Roman"/>
          <w:sz w:val="24"/>
          <w:rPrChange w:id="17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ab/>
      </w:r>
      <w:r>
        <w:rPr>
          <w:rFonts w:ascii="Times New Roman" w:hAnsi="Times New Roman"/>
          <w:sz w:val="24"/>
          <w:rPrChange w:id="18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ab/>
        <w:t>Date</w:t>
      </w:r>
      <w:ins w:id="19" w:author="HP" w:date="2021-09-20T17:50:00Z">
        <w:r w:rsidR="006546D4">
          <w:rPr>
            <w:rFonts w:ascii="Times New Roman" w:hAnsi="Times New Roman" w:cs="Times New Roman"/>
            <w:noProof/>
            <w:sz w:val="24"/>
          </w:rPr>
          <w:t xml:space="preserve"> </w:t>
        </w:r>
      </w:ins>
      <w:r>
        <w:rPr>
          <w:rFonts w:ascii="Times New Roman" w:hAnsi="Times New Roman"/>
          <w:sz w:val="24"/>
          <w:rPrChange w:id="20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: 23 November,</w:t>
      </w:r>
      <w:ins w:id="21" w:author="HP" w:date="2021-09-20T17:50:00Z">
        <w:r w:rsidR="009325E7">
          <w:rPr>
            <w:rFonts w:ascii="Times New Roman" w:hAnsi="Times New Roman" w:cs="Times New Roman"/>
            <w:noProof/>
            <w:sz w:val="24"/>
          </w:rPr>
          <w:t xml:space="preserve"> </w:t>
        </w:r>
      </w:ins>
      <w:r>
        <w:rPr>
          <w:rFonts w:ascii="Times New Roman" w:hAnsi="Times New Roman"/>
          <w:sz w:val="24"/>
          <w:rPrChange w:id="22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2013</w:t>
      </w:r>
    </w:p>
    <w:p w:rsidR="00866C6B" w:rsidRDefault="00866C6B" w:rsidP="009325E7">
      <w:pPr>
        <w:tabs>
          <w:tab w:val="left" w:pos="1302"/>
        </w:tabs>
        <w:spacing w:after="0" w:line="240" w:lineRule="auto"/>
        <w:rPr>
          <w:rFonts w:ascii="Times New Roman" w:hAnsi="Times New Roman"/>
          <w:sz w:val="24"/>
          <w:rPrChange w:id="23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pPrChange w:id="24" w:author="HP" w:date="2021-09-20T17:50:00Z">
          <w:pPr>
            <w:spacing w:line="360" w:lineRule="auto"/>
          </w:pPr>
        </w:pPrChange>
      </w:pPr>
    </w:p>
    <w:p w:rsidR="00866C6B" w:rsidRDefault="00866C6B" w:rsidP="009325E7">
      <w:pPr>
        <w:tabs>
          <w:tab w:val="left" w:pos="1302"/>
        </w:tabs>
        <w:spacing w:after="0" w:line="240" w:lineRule="auto"/>
        <w:rPr>
          <w:rFonts w:ascii="Times New Roman" w:hAnsi="Times New Roman"/>
          <w:sz w:val="24"/>
          <w:rPrChange w:id="25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pPrChange w:id="26" w:author="HP" w:date="2021-09-20T17:50:00Z">
          <w:pPr>
            <w:spacing w:line="360" w:lineRule="auto"/>
          </w:pPr>
        </w:pPrChange>
      </w:pPr>
      <w:r>
        <w:rPr>
          <w:rFonts w:ascii="Times New Roman" w:hAnsi="Times New Roman"/>
          <w:sz w:val="24"/>
          <w:rPrChange w:id="27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To,</w:t>
      </w:r>
    </w:p>
    <w:p w:rsidR="00866C6B" w:rsidRDefault="00866C6B" w:rsidP="009325E7">
      <w:pPr>
        <w:tabs>
          <w:tab w:val="left" w:pos="1302"/>
        </w:tabs>
        <w:spacing w:after="0" w:line="240" w:lineRule="auto"/>
        <w:rPr>
          <w:rFonts w:ascii="Times New Roman" w:hAnsi="Times New Roman"/>
          <w:sz w:val="24"/>
          <w:rPrChange w:id="28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pPrChange w:id="29" w:author="HP" w:date="2021-09-20T17:50:00Z">
          <w:pPr>
            <w:spacing w:line="360" w:lineRule="auto"/>
          </w:pPr>
        </w:pPrChange>
      </w:pPr>
      <w:r>
        <w:rPr>
          <w:rFonts w:ascii="Times New Roman" w:hAnsi="Times New Roman"/>
          <w:sz w:val="24"/>
          <w:rPrChange w:id="30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Mr.</w:t>
      </w:r>
      <w:ins w:id="31" w:author="HP" w:date="2021-09-20T17:50:00Z">
        <w:r w:rsidR="009325E7">
          <w:rPr>
            <w:rFonts w:ascii="Times New Roman" w:hAnsi="Times New Roman" w:cs="Times New Roman"/>
            <w:noProof/>
            <w:sz w:val="24"/>
          </w:rPr>
          <w:t xml:space="preserve"> </w:t>
        </w:r>
      </w:ins>
      <w:r>
        <w:rPr>
          <w:rFonts w:ascii="Times New Roman" w:hAnsi="Times New Roman"/>
          <w:sz w:val="24"/>
          <w:rPrChange w:id="32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N.</w:t>
      </w:r>
      <w:ins w:id="33" w:author="HP" w:date="2021-09-20T17:50:00Z">
        <w:r w:rsidR="009325E7">
          <w:rPr>
            <w:rFonts w:ascii="Times New Roman" w:hAnsi="Times New Roman" w:cs="Times New Roman"/>
            <w:noProof/>
            <w:sz w:val="24"/>
          </w:rPr>
          <w:t xml:space="preserve"> </w:t>
        </w:r>
      </w:ins>
      <w:r>
        <w:rPr>
          <w:rFonts w:ascii="Times New Roman" w:hAnsi="Times New Roman"/>
          <w:sz w:val="24"/>
          <w:rPrChange w:id="34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D.</w:t>
      </w:r>
      <w:ins w:id="35" w:author="HP" w:date="2021-09-20T17:50:00Z">
        <w:r w:rsidR="009325E7">
          <w:rPr>
            <w:rFonts w:ascii="Times New Roman" w:hAnsi="Times New Roman" w:cs="Times New Roman"/>
            <w:noProof/>
            <w:sz w:val="24"/>
          </w:rPr>
          <w:t xml:space="preserve"> </w:t>
        </w:r>
      </w:ins>
      <w:r>
        <w:rPr>
          <w:rFonts w:ascii="Times New Roman" w:hAnsi="Times New Roman"/>
          <w:sz w:val="24"/>
          <w:rPrChange w:id="36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Khurana,</w:t>
      </w:r>
    </w:p>
    <w:p w:rsidR="00866C6B" w:rsidRDefault="00866C6B" w:rsidP="009325E7">
      <w:pPr>
        <w:tabs>
          <w:tab w:val="left" w:pos="1302"/>
        </w:tabs>
        <w:spacing w:after="0" w:line="240" w:lineRule="auto"/>
        <w:rPr>
          <w:rFonts w:ascii="Times New Roman" w:hAnsi="Times New Roman"/>
          <w:sz w:val="24"/>
          <w:rPrChange w:id="37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pPrChange w:id="38" w:author="HP" w:date="2021-09-20T17:50:00Z">
          <w:pPr>
            <w:spacing w:line="360" w:lineRule="auto"/>
          </w:pPr>
        </w:pPrChange>
      </w:pPr>
      <w:r>
        <w:rPr>
          <w:rFonts w:ascii="Times New Roman" w:hAnsi="Times New Roman"/>
          <w:sz w:val="24"/>
          <w:rPrChange w:id="39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B-6</w:t>
      </w:r>
      <w:ins w:id="40" w:author="HP" w:date="2021-09-20T17:50:00Z">
        <w:r w:rsidR="009325E7">
          <w:rPr>
            <w:rFonts w:ascii="Times New Roman" w:hAnsi="Times New Roman" w:cs="Times New Roman"/>
            <w:noProof/>
            <w:sz w:val="24"/>
          </w:rPr>
          <w:t>,</w:t>
        </w:r>
      </w:ins>
      <w:r>
        <w:rPr>
          <w:rFonts w:ascii="Times New Roman" w:hAnsi="Times New Roman"/>
          <w:sz w:val="24"/>
          <w:rPrChange w:id="41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 xml:space="preserve"> Preeti Apartment,</w:t>
      </w:r>
    </w:p>
    <w:p w:rsidR="00866C6B" w:rsidRDefault="00866C6B" w:rsidP="009325E7">
      <w:pPr>
        <w:tabs>
          <w:tab w:val="left" w:pos="1302"/>
        </w:tabs>
        <w:spacing w:after="0" w:line="240" w:lineRule="auto"/>
        <w:rPr>
          <w:rFonts w:ascii="Times New Roman" w:hAnsi="Times New Roman"/>
          <w:sz w:val="24"/>
          <w:rPrChange w:id="42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pPrChange w:id="43" w:author="HP" w:date="2021-09-20T17:50:00Z">
          <w:pPr>
            <w:spacing w:line="360" w:lineRule="auto"/>
          </w:pPr>
        </w:pPrChange>
      </w:pPr>
      <w:r>
        <w:rPr>
          <w:rFonts w:ascii="Times New Roman" w:hAnsi="Times New Roman"/>
          <w:sz w:val="24"/>
          <w:rPrChange w:id="44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83,</w:t>
      </w:r>
      <w:ins w:id="45" w:author="HP" w:date="2021-09-20T17:50:00Z">
        <w:r w:rsidR="009325E7">
          <w:rPr>
            <w:rFonts w:ascii="Times New Roman" w:hAnsi="Times New Roman" w:cs="Times New Roman"/>
            <w:noProof/>
            <w:sz w:val="24"/>
          </w:rPr>
          <w:t xml:space="preserve"> </w:t>
        </w:r>
      </w:ins>
      <w:r>
        <w:rPr>
          <w:rFonts w:ascii="Times New Roman" w:hAnsi="Times New Roman"/>
          <w:sz w:val="24"/>
          <w:rPrChange w:id="46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>North Avenue,</w:t>
      </w:r>
    </w:p>
    <w:p w:rsidR="009325E7" w:rsidRDefault="00866C6B" w:rsidP="009325E7">
      <w:pPr>
        <w:tabs>
          <w:tab w:val="left" w:pos="1302"/>
        </w:tabs>
        <w:spacing w:after="0" w:line="240" w:lineRule="auto"/>
        <w:rPr>
          <w:ins w:id="47" w:author="HP" w:date="2021-09-20T17:50:00Z"/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/>
          <w:sz w:val="24"/>
          <w:rPrChange w:id="48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t xml:space="preserve">New </w:t>
      </w:r>
      <w:ins w:id="49" w:author="HP" w:date="2021-09-20T17:50:00Z">
        <w:r w:rsidR="009325E7">
          <w:rPr>
            <w:rFonts w:ascii="Times New Roman" w:hAnsi="Times New Roman" w:cs="Times New Roman"/>
            <w:noProof/>
            <w:sz w:val="24"/>
          </w:rPr>
          <w:t>Delhi-100 010</w:t>
        </w:r>
      </w:ins>
    </w:p>
    <w:p w:rsidR="009325E7" w:rsidRDefault="009325E7" w:rsidP="009325E7">
      <w:pPr>
        <w:tabs>
          <w:tab w:val="left" w:pos="1302"/>
        </w:tabs>
        <w:spacing w:after="0" w:line="240" w:lineRule="auto"/>
        <w:rPr>
          <w:ins w:id="50" w:author="HP" w:date="2021-09-20T17:50:00Z"/>
          <w:rFonts w:ascii="Times New Roman" w:hAnsi="Times New Roman" w:cs="Times New Roman"/>
          <w:noProof/>
          <w:sz w:val="24"/>
        </w:rPr>
      </w:pPr>
    </w:p>
    <w:p w:rsidR="009325E7" w:rsidRDefault="009325E7" w:rsidP="009325E7">
      <w:pPr>
        <w:tabs>
          <w:tab w:val="left" w:pos="1302"/>
        </w:tabs>
        <w:spacing w:after="0" w:line="240" w:lineRule="auto"/>
        <w:rPr>
          <w:ins w:id="51" w:author="HP" w:date="2021-09-20T17:50:00Z"/>
          <w:rFonts w:ascii="Times New Roman" w:hAnsi="Times New Roman" w:cs="Times New Roman"/>
          <w:b/>
          <w:noProof/>
          <w:sz w:val="24"/>
        </w:rPr>
      </w:pPr>
      <w:ins w:id="52" w:author="HP" w:date="2021-09-20T17:50:00Z"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b/>
            <w:noProof/>
            <w:sz w:val="24"/>
          </w:rPr>
          <w:t>Subject : Letter of Appointment</w:t>
        </w:r>
      </w:ins>
    </w:p>
    <w:p w:rsidR="009325E7" w:rsidRDefault="009325E7" w:rsidP="009325E7">
      <w:pPr>
        <w:tabs>
          <w:tab w:val="left" w:pos="1302"/>
        </w:tabs>
        <w:spacing w:after="0" w:line="240" w:lineRule="auto"/>
        <w:rPr>
          <w:ins w:id="53" w:author="HP" w:date="2021-09-20T17:50:00Z"/>
          <w:rFonts w:ascii="Times New Roman" w:hAnsi="Times New Roman" w:cs="Times New Roman"/>
          <w:b/>
          <w:noProof/>
          <w:sz w:val="24"/>
        </w:rPr>
      </w:pPr>
      <w:ins w:id="54" w:author="HP" w:date="2021-09-20T17:50:00Z">
        <w:r>
          <w:rPr>
            <w:rFonts w:ascii="Times New Roman" w:hAnsi="Times New Roman" w:cs="Times New Roman"/>
            <w:b/>
            <w:noProof/>
            <w:sz w:val="24"/>
          </w:rPr>
          <w:tab/>
        </w:r>
        <w:r>
          <w:rPr>
            <w:rFonts w:ascii="Times New Roman" w:hAnsi="Times New Roman" w:cs="Times New Roman"/>
            <w:b/>
            <w:noProof/>
            <w:sz w:val="24"/>
          </w:rPr>
          <w:tab/>
          <w:t>Reference : Application for the Post Typist-Cum-Clerk</w:t>
        </w:r>
      </w:ins>
    </w:p>
    <w:p w:rsidR="009325E7" w:rsidRDefault="009325E7" w:rsidP="009325E7">
      <w:pPr>
        <w:tabs>
          <w:tab w:val="left" w:pos="1302"/>
        </w:tabs>
        <w:spacing w:after="0" w:line="240" w:lineRule="auto"/>
        <w:rPr>
          <w:ins w:id="55" w:author="HP" w:date="2021-09-20T17:50:00Z"/>
          <w:rFonts w:ascii="Times New Roman" w:hAnsi="Times New Roman" w:cs="Times New Roman"/>
          <w:b/>
          <w:noProof/>
          <w:sz w:val="24"/>
        </w:rPr>
      </w:pPr>
    </w:p>
    <w:p w:rsidR="009325E7" w:rsidRDefault="009325E7" w:rsidP="009325E7">
      <w:pPr>
        <w:tabs>
          <w:tab w:val="left" w:pos="1302"/>
        </w:tabs>
        <w:spacing w:after="0" w:line="240" w:lineRule="auto"/>
        <w:rPr>
          <w:ins w:id="56" w:author="HP" w:date="2021-09-20T17:50:00Z"/>
          <w:rFonts w:ascii="Times New Roman" w:hAnsi="Times New Roman" w:cs="Times New Roman"/>
          <w:noProof/>
          <w:sz w:val="24"/>
        </w:rPr>
      </w:pPr>
      <w:ins w:id="57" w:author="HP" w:date="2021-09-20T17:50:00Z">
        <w:r>
          <w:rPr>
            <w:rFonts w:ascii="Times New Roman" w:hAnsi="Times New Roman" w:cs="Times New Roman"/>
            <w:noProof/>
            <w:sz w:val="24"/>
          </w:rPr>
          <w:t>Dear Applicant,</w:t>
        </w:r>
      </w:ins>
    </w:p>
    <w:p w:rsidR="009325E7" w:rsidRDefault="009325E7" w:rsidP="009325E7">
      <w:pPr>
        <w:tabs>
          <w:tab w:val="left" w:pos="1302"/>
        </w:tabs>
        <w:spacing w:after="0" w:line="240" w:lineRule="auto"/>
        <w:rPr>
          <w:ins w:id="58" w:author="HP" w:date="2021-09-20T17:50:00Z"/>
          <w:rFonts w:ascii="Times New Roman" w:hAnsi="Times New Roman" w:cs="Times New Roman"/>
          <w:noProof/>
          <w:sz w:val="24"/>
        </w:rPr>
      </w:pPr>
    </w:p>
    <w:p w:rsidR="009325E7" w:rsidRDefault="009325E7" w:rsidP="009325E7">
      <w:pPr>
        <w:tabs>
          <w:tab w:val="left" w:pos="1302"/>
        </w:tabs>
        <w:spacing w:after="0" w:line="240" w:lineRule="auto"/>
        <w:rPr>
          <w:ins w:id="59" w:author="HP" w:date="2021-09-20T17:50:00Z"/>
          <w:rFonts w:ascii="Times New Roman" w:hAnsi="Times New Roman" w:cs="Times New Roman"/>
          <w:noProof/>
          <w:sz w:val="24"/>
        </w:rPr>
      </w:pPr>
      <w:ins w:id="60" w:author="HP" w:date="2021-09-20T17:50:00Z">
        <w:r>
          <w:rPr>
            <w:rFonts w:ascii="Times New Roman" w:hAnsi="Times New Roman" w:cs="Times New Roman"/>
            <w:noProof/>
            <w:sz w:val="24"/>
          </w:rPr>
          <w:tab/>
          <w:t>With further reference to your interview dated 15 October, 2013 for the post of Typist-cum-Clerk in our Office. We have pleasure in informing you that you have been selected for the Post.</w:t>
        </w:r>
      </w:ins>
    </w:p>
    <w:p w:rsidR="006546D4" w:rsidRDefault="009325E7" w:rsidP="009325E7">
      <w:pPr>
        <w:tabs>
          <w:tab w:val="left" w:pos="1302"/>
        </w:tabs>
        <w:spacing w:after="0" w:line="240" w:lineRule="auto"/>
        <w:rPr>
          <w:ins w:id="61" w:author="HP" w:date="2021-09-20T17:50:00Z"/>
          <w:rFonts w:ascii="Times New Roman" w:hAnsi="Times New Roman" w:cs="Times New Roman"/>
          <w:noProof/>
          <w:sz w:val="24"/>
        </w:rPr>
      </w:pPr>
      <w:ins w:id="62" w:author="HP" w:date="2021-09-20T17:50:00Z">
        <w:r>
          <w:rPr>
            <w:rFonts w:ascii="Times New Roman" w:hAnsi="Times New Roman" w:cs="Times New Roman"/>
            <w:noProof/>
            <w:sz w:val="24"/>
          </w:rPr>
          <w:tab/>
          <w:t>Kindly find the letter of appointment in Original and Duplicate and Terms and Conditions of our Company enclosed herewith. We request you to keep the Original with you</w:t>
        </w:r>
        <w:r w:rsidR="004F7CE0">
          <w:rPr>
            <w:rFonts w:ascii="Times New Roman" w:hAnsi="Times New Roman" w:cs="Times New Roman"/>
            <w:noProof/>
            <w:sz w:val="24"/>
          </w:rPr>
          <w:t xml:space="preserve"> and</w:t>
        </w:r>
        <w:r>
          <w:rPr>
            <w:rFonts w:ascii="Times New Roman" w:hAnsi="Times New Roman" w:cs="Times New Roman"/>
            <w:noProof/>
            <w:sz w:val="24"/>
          </w:rPr>
          <w:t xml:space="preserve"> returns us the Duplicate Copy duly signed. We also request you to report for duty on 1 December, 2013. Sharp at 10.00 a.m. but incase not later than 05</w:t>
        </w:r>
        <w:r w:rsidR="006546D4">
          <w:rPr>
            <w:rFonts w:ascii="Times New Roman" w:hAnsi="Times New Roman" w:cs="Times New Roman"/>
            <w:noProof/>
            <w:sz w:val="24"/>
          </w:rPr>
          <w:t xml:space="preserve"> December 2013.</w:t>
        </w:r>
      </w:ins>
    </w:p>
    <w:p w:rsidR="006546D4" w:rsidRDefault="006546D4" w:rsidP="009325E7">
      <w:pPr>
        <w:tabs>
          <w:tab w:val="left" w:pos="1302"/>
        </w:tabs>
        <w:spacing w:after="0" w:line="240" w:lineRule="auto"/>
        <w:rPr>
          <w:ins w:id="63" w:author="HP" w:date="2021-09-20T17:50:00Z"/>
          <w:rFonts w:ascii="Times New Roman" w:hAnsi="Times New Roman" w:cs="Times New Roman"/>
          <w:noProof/>
          <w:sz w:val="24"/>
        </w:rPr>
      </w:pPr>
      <w:ins w:id="64" w:author="HP" w:date="2021-09-20T17:50:00Z">
        <w:r>
          <w:rPr>
            <w:rFonts w:ascii="Times New Roman" w:hAnsi="Times New Roman" w:cs="Times New Roman"/>
            <w:noProof/>
            <w:sz w:val="24"/>
          </w:rPr>
          <w:tab/>
          <w:t>Thanking you.</w:t>
        </w:r>
      </w:ins>
    </w:p>
    <w:p w:rsidR="006546D4" w:rsidRDefault="006546D4" w:rsidP="009325E7">
      <w:pPr>
        <w:tabs>
          <w:tab w:val="left" w:pos="1302"/>
        </w:tabs>
        <w:spacing w:after="0" w:line="240" w:lineRule="auto"/>
        <w:rPr>
          <w:ins w:id="65" w:author="HP" w:date="2021-09-20T17:50:00Z"/>
          <w:rFonts w:ascii="Times New Roman" w:hAnsi="Times New Roman" w:cs="Times New Roman"/>
          <w:noProof/>
          <w:sz w:val="24"/>
        </w:rPr>
      </w:pPr>
    </w:p>
    <w:p w:rsidR="006546D4" w:rsidRDefault="006546D4" w:rsidP="009325E7">
      <w:pPr>
        <w:tabs>
          <w:tab w:val="left" w:pos="1302"/>
        </w:tabs>
        <w:spacing w:after="0" w:line="240" w:lineRule="auto"/>
        <w:rPr>
          <w:ins w:id="66" w:author="HP" w:date="2021-09-20T17:50:00Z"/>
          <w:rFonts w:ascii="Times New Roman" w:hAnsi="Times New Roman" w:cs="Times New Roman"/>
          <w:noProof/>
          <w:sz w:val="24"/>
        </w:rPr>
      </w:pPr>
      <w:ins w:id="67" w:author="HP" w:date="2021-09-20T17:50:00Z"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  <w:t>Yours sincerely</w:t>
        </w:r>
      </w:ins>
    </w:p>
    <w:p w:rsidR="006546D4" w:rsidRDefault="006546D4" w:rsidP="009325E7">
      <w:pPr>
        <w:tabs>
          <w:tab w:val="left" w:pos="1302"/>
        </w:tabs>
        <w:spacing w:after="0" w:line="240" w:lineRule="auto"/>
        <w:rPr>
          <w:ins w:id="68" w:author="HP" w:date="2021-09-20T17:50:00Z"/>
          <w:rFonts w:ascii="Times New Roman" w:hAnsi="Times New Roman" w:cs="Times New Roman"/>
          <w:noProof/>
          <w:sz w:val="24"/>
        </w:rPr>
      </w:pPr>
      <w:ins w:id="69" w:author="HP" w:date="2021-09-20T17:50:00Z"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</w:r>
        <w:r>
          <w:rPr>
            <w:rFonts w:ascii="Times New Roman" w:hAnsi="Times New Roman" w:cs="Times New Roman"/>
            <w:noProof/>
            <w:sz w:val="24"/>
          </w:rPr>
          <w:tab/>
          <w:t xml:space="preserve">  Manager</w:t>
        </w:r>
      </w:ins>
    </w:p>
    <w:p w:rsidR="006546D4" w:rsidRDefault="006546D4" w:rsidP="009325E7">
      <w:pPr>
        <w:tabs>
          <w:tab w:val="left" w:pos="1302"/>
        </w:tabs>
        <w:spacing w:after="0" w:line="240" w:lineRule="auto"/>
        <w:rPr>
          <w:ins w:id="70" w:author="HP" w:date="2021-09-20T17:50:00Z"/>
          <w:rFonts w:ascii="Times New Roman" w:hAnsi="Times New Roman" w:cs="Times New Roman"/>
          <w:noProof/>
          <w:sz w:val="24"/>
        </w:rPr>
      </w:pPr>
    </w:p>
    <w:p w:rsidR="006546D4" w:rsidRDefault="006546D4" w:rsidP="009325E7">
      <w:pPr>
        <w:tabs>
          <w:tab w:val="left" w:pos="1302"/>
        </w:tabs>
        <w:spacing w:after="0" w:line="240" w:lineRule="auto"/>
        <w:rPr>
          <w:ins w:id="71" w:author="HP" w:date="2021-09-20T17:50:00Z"/>
          <w:rFonts w:ascii="Times New Roman" w:hAnsi="Times New Roman" w:cs="Times New Roman"/>
          <w:noProof/>
          <w:sz w:val="24"/>
        </w:rPr>
      </w:pPr>
      <w:ins w:id="72" w:author="HP" w:date="2021-09-20T17:50:00Z">
        <w:r>
          <w:rPr>
            <w:rFonts w:ascii="Times New Roman" w:hAnsi="Times New Roman" w:cs="Times New Roman"/>
            <w:noProof/>
            <w:sz w:val="24"/>
          </w:rPr>
          <w:t>Encl. : Appointment Letter</w:t>
        </w:r>
      </w:ins>
    </w:p>
    <w:p w:rsidR="00866C6B" w:rsidRPr="009325E7" w:rsidRDefault="00866C6B" w:rsidP="009325E7">
      <w:pPr>
        <w:tabs>
          <w:tab w:val="left" w:pos="1302"/>
        </w:tabs>
        <w:spacing w:after="0" w:line="240" w:lineRule="auto"/>
        <w:rPr>
          <w:rFonts w:ascii="Times New Roman" w:hAnsi="Times New Roman"/>
          <w:sz w:val="24"/>
          <w:rPrChange w:id="73" w:author="HP" w:date="2021-09-20T17:50:00Z">
            <w:rPr>
              <w:rFonts w:ascii="Times New Roman" w:hAnsi="Times New Roman" w:cs="Times New Roman"/>
              <w:noProof/>
              <w:sz w:val="24"/>
              <w:lang w:val="en-IN"/>
            </w:rPr>
          </w:rPrChange>
        </w:rPr>
        <w:pPrChange w:id="74" w:author="HP" w:date="2021-09-20T17:50:00Z">
          <w:pPr>
            <w:spacing w:line="360" w:lineRule="auto"/>
          </w:pPr>
        </w:pPrChange>
      </w:pPr>
      <w:del w:id="75" w:author="HP" w:date="2021-09-20T17:50:00Z">
        <w:r>
          <w:rPr>
            <w:rFonts w:ascii="Times New Roman" w:hAnsi="Times New Roman" w:cs="Times New Roman"/>
            <w:noProof/>
            <w:sz w:val="24"/>
            <w:lang w:val="en-IN"/>
          </w:rPr>
          <w:delText>delhi</w:delText>
        </w:r>
      </w:del>
    </w:p>
    <w:sectPr w:rsidR="00866C6B" w:rsidRPr="009325E7" w:rsidSect="00962B48">
      <w:pgSz w:w="11907" w:h="16839"/>
      <w:pgMar w:top="720" w:right="2880" w:bottom="720" w:left="720" w:header="708" w:footer="708" w:gutter="0"/>
      <w:cols w:space="708"/>
      <w:docGrid w:linePitch="360"/>
      <w:sectPrChange w:id="76" w:author="HP" w:date="2021-09-20T17:50:00Z">
        <w:sectPr w:rsidR="00866C6B" w:rsidRPr="009325E7" w:rsidSect="00962B48">
          <w:pgMar w:top="1440" w:right="5040" w:bottom="1440"/>
        </w:sectPr>
      </w:sectPrChange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hideSpellingErrors/>
  <w:defaultTabStop w:val="720"/>
  <w:drawingGridHorizontalSpacing w:val="110"/>
  <w:displayHorizontalDrawingGridEvery w:val="2"/>
  <w:characterSpacingControl w:val="doNotCompress"/>
  <w:compat/>
  <w:rsids>
    <w:rsidRoot w:val="005449FE"/>
    <w:rsid w:val="000B5869"/>
    <w:rsid w:val="002B319F"/>
    <w:rsid w:val="002E49E1"/>
    <w:rsid w:val="003F15FB"/>
    <w:rsid w:val="00492D74"/>
    <w:rsid w:val="004F7CE0"/>
    <w:rsid w:val="005449FE"/>
    <w:rsid w:val="00600CD9"/>
    <w:rsid w:val="006546D4"/>
    <w:rsid w:val="00784384"/>
    <w:rsid w:val="00866C6B"/>
    <w:rsid w:val="009325E7"/>
    <w:rsid w:val="00962B48"/>
    <w:rsid w:val="00CF5B0D"/>
    <w:rsid w:val="00E542B5"/>
    <w:rsid w:val="00ED5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6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B58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2021-09-20T12:15:00Z</dcterms:created>
  <dcterms:modified xsi:type="dcterms:W3CDTF">2021-09-20T12:20:00Z</dcterms:modified>
</cp:coreProperties>
</file>