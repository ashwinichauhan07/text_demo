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B42" w:rsidRPr="00BC48D0" w:rsidRDefault="004A7816" w:rsidP="00E348B0">
      <w:pPr>
        <w:spacing w:after="0" w:line="360" w:lineRule="auto"/>
        <w:rPr>
          <w:ins w:id="1" w:author="Wankar Server" w:date="2021-10-18T13:16:00Z"/>
          <w:sz w:val="32"/>
        </w:rPr>
      </w:pPr>
      <w:ins w:id="2" w:author="Wankar Server" w:date="2021-10-18T13:16:00Z">
        <w:r w:rsidRPr="00BC48D0">
          <w:rPr>
            <w:sz w:val="32"/>
          </w:rPr>
          <w:tab/>
          <w:t>The well-dressed woman realizes mos</w:t>
        </w:r>
        <w:r w:rsidR="00BC48D0">
          <w:rPr>
            <w:sz w:val="32"/>
          </w:rPr>
          <w:t xml:space="preserve">t actually the limitation of her </w:t>
        </w:r>
        <w:r w:rsidRPr="00BC48D0">
          <w:rPr>
            <w:sz w:val="32"/>
          </w:rPr>
          <w:t xml:space="preserve">figure and selects choice and becoming </w:t>
        </w:r>
        <w:r w:rsidR="00BC48D0">
          <w:rPr>
            <w:sz w:val="32"/>
          </w:rPr>
          <w:t xml:space="preserve">clothes despite the latest </w:t>
        </w:r>
        <w:r w:rsidRPr="00BC48D0">
          <w:rPr>
            <w:sz w:val="32"/>
          </w:rPr>
          <w:t xml:space="preserve">fashions. She is full aware which </w:t>
        </w:r>
        <w:r w:rsidR="00CC2048" w:rsidRPr="00BC48D0">
          <w:rPr>
            <w:sz w:val="32"/>
          </w:rPr>
          <w:t>colors</w:t>
        </w:r>
        <w:r w:rsidRPr="00BC48D0">
          <w:rPr>
            <w:sz w:val="32"/>
          </w:rPr>
          <w:t xml:space="preserve"> make her look paler, or plumper, and by the correct posture knows how to wear them well.</w:t>
        </w:r>
      </w:ins>
    </w:p>
    <w:p w:rsidR="004A7816" w:rsidRPr="00BC48D0" w:rsidRDefault="004A7816" w:rsidP="00E348B0">
      <w:pPr>
        <w:spacing w:after="0" w:line="360" w:lineRule="auto"/>
        <w:rPr>
          <w:ins w:id="3" w:author="Wankar Server" w:date="2021-10-18T13:16:00Z"/>
          <w:sz w:val="32"/>
        </w:rPr>
      </w:pPr>
      <w:ins w:id="4" w:author="Wankar Server" w:date="2021-10-18T13:16:00Z">
        <w:r w:rsidRPr="00BC48D0">
          <w:rPr>
            <w:sz w:val="32"/>
          </w:rPr>
          <w:tab/>
          <w:t xml:space="preserve">One of the frequently misused facilities available to woman is that of makeup. Stress should be made on the importance of using good makeup preparation. In bleak weather, powder act as a protection for the skin, but care should be taken to ensure it is the right </w:t>
        </w:r>
        <w:r w:rsidR="00CC2048" w:rsidRPr="00BC48D0">
          <w:rPr>
            <w:sz w:val="32"/>
          </w:rPr>
          <w:t>shade</w:t>
        </w:r>
        <w:r w:rsidRPr="00BC48D0">
          <w:rPr>
            <w:sz w:val="32"/>
          </w:rPr>
          <w:t>.</w:t>
        </w:r>
      </w:ins>
    </w:p>
    <w:p w:rsidR="004A7816" w:rsidRPr="00BC48D0" w:rsidRDefault="004A7816" w:rsidP="00E348B0">
      <w:pPr>
        <w:spacing w:after="0" w:line="360" w:lineRule="auto"/>
        <w:rPr>
          <w:ins w:id="5" w:author="Wankar Server" w:date="2021-10-18T13:16:00Z"/>
          <w:sz w:val="32"/>
        </w:rPr>
      </w:pPr>
      <w:ins w:id="6" w:author="Wankar Server" w:date="2021-10-18T13:16:00Z">
        <w:r w:rsidRPr="00BC48D0">
          <w:rPr>
            <w:sz w:val="32"/>
          </w:rPr>
          <w:tab/>
          <w:t>Face cream left on overnight will open the pores. One of the most repellant things to other is bad te</w:t>
        </w:r>
        <w:r w:rsidR="00BC48D0">
          <w:rPr>
            <w:sz w:val="32"/>
          </w:rPr>
          <w:t xml:space="preserve">eth. The </w:t>
        </w:r>
        <w:r w:rsidR="00CC2048">
          <w:rPr>
            <w:sz w:val="32"/>
          </w:rPr>
          <w:t>odor</w:t>
        </w:r>
        <w:r w:rsidR="00BC48D0">
          <w:rPr>
            <w:sz w:val="32"/>
          </w:rPr>
          <w:t xml:space="preserve"> from decayed teeth is most unwholesome and their </w:t>
        </w:r>
        <w:r w:rsidRPr="00BC48D0">
          <w:rPr>
            <w:sz w:val="32"/>
          </w:rPr>
          <w:t xml:space="preserve">appearance will mar the effects of the most pleating outfit. Regular cleaning and periodical visits to the </w:t>
        </w:r>
        <w:r w:rsidR="00CC2048" w:rsidRPr="00BC48D0">
          <w:rPr>
            <w:sz w:val="32"/>
          </w:rPr>
          <w:t>dentist</w:t>
        </w:r>
        <w:r w:rsidR="00BC48D0">
          <w:rPr>
            <w:sz w:val="32"/>
          </w:rPr>
          <w:t xml:space="preserve"> provide the best safeguard </w:t>
        </w:r>
        <w:r w:rsidRPr="00BC48D0">
          <w:rPr>
            <w:sz w:val="32"/>
          </w:rPr>
          <w:t>against decay.</w:t>
        </w:r>
      </w:ins>
    </w:p>
    <w:p w:rsidR="004A7816" w:rsidRPr="00BC48D0" w:rsidRDefault="004A7816" w:rsidP="00E348B0">
      <w:pPr>
        <w:spacing w:after="0" w:line="360" w:lineRule="auto"/>
        <w:rPr>
          <w:ins w:id="7" w:author="Wankar Server" w:date="2021-10-18T13:16:00Z"/>
          <w:sz w:val="32"/>
        </w:rPr>
      </w:pPr>
      <w:ins w:id="8" w:author="Wankar Server" w:date="2021-10-18T13:16:00Z">
        <w:r w:rsidRPr="00BC48D0">
          <w:rPr>
            <w:sz w:val="32"/>
          </w:rPr>
          <w:tab/>
          <w:t>Mod</w:t>
        </w:r>
        <w:r w:rsidR="00BC48D0" w:rsidRPr="00BC48D0">
          <w:rPr>
            <w:sz w:val="32"/>
          </w:rPr>
          <w:t>eration in</w:t>
        </w:r>
        <w:r w:rsidR="0018789E">
          <w:rPr>
            <w:sz w:val="32"/>
          </w:rPr>
          <w:t xml:space="preserve"> diet </w:t>
        </w:r>
        <w:bookmarkStart w:id="9" w:name="_GoBack"/>
        <w:bookmarkEnd w:id="9"/>
        <w:r w:rsidR="00CC2048">
          <w:rPr>
            <w:sz w:val="32"/>
          </w:rPr>
          <w:t>takes</w:t>
        </w:r>
        <w:r w:rsidR="0018789E">
          <w:rPr>
            <w:sz w:val="32"/>
          </w:rPr>
          <w:t xml:space="preserve"> the part in a female’</w:t>
        </w:r>
        <w:r w:rsidR="00BC48D0" w:rsidRPr="00BC48D0">
          <w:rPr>
            <w:sz w:val="32"/>
          </w:rPr>
          <w:t xml:space="preserve">s looks. The woman who taken this care, and enjoys fresh air with </w:t>
        </w:r>
        <w:r w:rsidR="00BC48D0">
          <w:rPr>
            <w:sz w:val="32"/>
          </w:rPr>
          <w:t xml:space="preserve">regular  </w:t>
        </w:r>
        <w:r w:rsidR="00BC48D0" w:rsidRPr="00BC48D0">
          <w:rPr>
            <w:sz w:val="32"/>
          </w:rPr>
          <w:t>exercise, regular times for rising in the mor</w:t>
        </w:r>
        <w:r w:rsidR="00BC48D0">
          <w:rPr>
            <w:sz w:val="32"/>
          </w:rPr>
          <w:t>n</w:t>
        </w:r>
        <w:r w:rsidR="00BC48D0" w:rsidRPr="00BC48D0">
          <w:rPr>
            <w:sz w:val="32"/>
          </w:rPr>
          <w:t>ing and retiring at night, is the o</w:t>
        </w:r>
        <w:r w:rsidR="00BC48D0">
          <w:rPr>
            <w:sz w:val="32"/>
          </w:rPr>
          <w:t xml:space="preserve">ne who will possess that </w:t>
        </w:r>
        <w:r w:rsidR="00CC2048">
          <w:rPr>
            <w:sz w:val="32"/>
          </w:rPr>
          <w:t>attrac</w:t>
        </w:r>
        <w:r w:rsidR="00CC2048" w:rsidRPr="00BC48D0">
          <w:rPr>
            <w:sz w:val="32"/>
          </w:rPr>
          <w:t>tive</w:t>
        </w:r>
        <w:r w:rsidR="00BC48D0" w:rsidRPr="00BC48D0">
          <w:rPr>
            <w:sz w:val="32"/>
          </w:rPr>
          <w:t xml:space="preserve"> fresh appearance with, the sparkling eyes. The town dweller is </w:t>
        </w:r>
        <w:r w:rsidR="00CC2048" w:rsidRPr="00BC48D0">
          <w:rPr>
            <w:sz w:val="32"/>
          </w:rPr>
          <w:t>at slight disadvantages</w:t>
        </w:r>
        <w:r w:rsidR="00BC48D0" w:rsidRPr="00BC48D0">
          <w:rPr>
            <w:sz w:val="32"/>
          </w:rPr>
          <w:t xml:space="preserve"> compared with female living in open area.</w:t>
        </w:r>
      </w:ins>
    </w:p>
    <w:p w:rsidR="00B94AE0" w:rsidRPr="00BC48D0" w:rsidRDefault="005D0F62">
      <w:pPr>
        <w:spacing w:after="0" w:line="360" w:lineRule="auto"/>
        <w:rPr>
          <w:sz w:val="32"/>
          <w:rPrChange w:id="10" w:author="Wankar Server" w:date="2021-10-18T13:16:00Z">
            <w:rPr>
              <w:rFonts w:ascii="Times New Roman" w:hAnsi="Times New Roman" w:cs="Times New Roman"/>
              <w:noProof/>
              <w:sz w:val="24"/>
            </w:rPr>
          </w:rPrChange>
        </w:rPr>
        <w:pPrChange w:id="11" w:author="Wankar Server" w:date="2021-10-18T13:16:00Z">
          <w:pPr/>
        </w:pPrChange>
      </w:pPr>
      <w:del w:id="12" w:author="Wankar Server" w:date="2021-10-18T13:16:00Z">
        <w:r>
          <w:rPr>
            <w:rFonts w:cs="Times New Roman"/>
            <w:noProof/>
          </w:rPr>
          <w:delText xml:space="preserve">Thge well nn </w:delText>
        </w:r>
      </w:del>
    </w:p>
    <w:sectPr w:rsidR="00B94AE0" w:rsidRPr="00BC48D0" w:rsidSect="004638CA">
      <w:pgSz w:w="12240" w:h="15840"/>
      <w:pgMar w:top="1440" w:right="1440" w:bottom="1440" w:left="2160" w:header="720" w:footer="720" w:gutter="0"/>
      <w:cols w:space="720"/>
      <w:docGrid w:linePitch="360"/>
      <w:sectPrChange w:id="13" w:author="Wankar Server" w:date="2021-10-18T13:16:00Z">
        <w:sectPr w:rsidR="00B94AE0" w:rsidRPr="00BC48D0" w:rsidSect="004638CA">
          <w:pgSz w:w="11907" w:h="16839"/>
          <w:pgMar w:right="2880" w:left="720"/>
        </w:sectPr>
      </w:sectPrChang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defaultTabStop w:val="720"/>
  <w:drawingGridHorizontalSpacing w:val="110"/>
  <w:displayHorizontalDrawingGridEvery w:val="2"/>
  <w:characterSpacingControl w:val="doNotCompress"/>
  <w:compat/>
  <w:rsids>
    <w:rsidRoot w:val="00A319C7"/>
    <w:rsid w:val="00000993"/>
    <w:rsid w:val="00064B42"/>
    <w:rsid w:val="000E7108"/>
    <w:rsid w:val="0018789E"/>
    <w:rsid w:val="002713E8"/>
    <w:rsid w:val="002850C7"/>
    <w:rsid w:val="002D1126"/>
    <w:rsid w:val="002E7703"/>
    <w:rsid w:val="002F72BB"/>
    <w:rsid w:val="004638CA"/>
    <w:rsid w:val="0046648F"/>
    <w:rsid w:val="004A7816"/>
    <w:rsid w:val="00572AAB"/>
    <w:rsid w:val="00575C64"/>
    <w:rsid w:val="005D0F62"/>
    <w:rsid w:val="006357A4"/>
    <w:rsid w:val="006F44A7"/>
    <w:rsid w:val="00702A3B"/>
    <w:rsid w:val="00757B33"/>
    <w:rsid w:val="007B7CCB"/>
    <w:rsid w:val="007D2BAE"/>
    <w:rsid w:val="007E53A6"/>
    <w:rsid w:val="009A5E62"/>
    <w:rsid w:val="00A319C7"/>
    <w:rsid w:val="00AE58C7"/>
    <w:rsid w:val="00B94AE0"/>
    <w:rsid w:val="00BC48D0"/>
    <w:rsid w:val="00C47FDB"/>
    <w:rsid w:val="00CA4B71"/>
    <w:rsid w:val="00CC2048"/>
    <w:rsid w:val="00D70FD9"/>
    <w:rsid w:val="00E348B0"/>
    <w:rsid w:val="00FA5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7A4"/>
    <w:pPr>
      <w:pPrChange w:id="0" w:author="Wankar Server" w:date="2021-10-18T13:16:00Z">
        <w:pPr>
          <w:spacing w:after="200" w:line="276" w:lineRule="auto"/>
        </w:pPr>
      </w:pPrChange>
    </w:pPr>
    <w:rPr>
      <w:rFonts w:ascii="Times New Roman" w:hAnsi="Times New Roman"/>
      <w:sz w:val="24"/>
      <w:rPrChange w:id="0" w:author="Wankar Server" w:date="2021-10-18T13:16:00Z">
        <w:rPr>
          <w:rFonts w:asciiTheme="minorHAnsi" w:eastAsiaTheme="minorHAnsi" w:hAnsiTheme="minorHAnsi" w:cstheme="minorBidi"/>
          <w:sz w:val="22"/>
          <w:szCs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93"/>
    <w:rPr>
      <w:rFonts w:ascii="Tahoma" w:hAnsi="Tahoma" w:cs="Tahoma"/>
      <w:sz w:val="16"/>
      <w:szCs w:val="16"/>
    </w:rPr>
  </w:style>
  <w:style w:type="paragraph" w:styleId="Revision">
    <w:name w:val="Revision"/>
    <w:hidden/>
    <w:uiPriority w:val="99"/>
    <w:semiHidden/>
    <w:rsid w:val="00000993"/>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2021-10-18T07:46:00Z</dcterms:created>
  <dcterms:modified xsi:type="dcterms:W3CDTF">2021-10-18T07:46:00Z</dcterms:modified>
</cp:coreProperties>
</file>