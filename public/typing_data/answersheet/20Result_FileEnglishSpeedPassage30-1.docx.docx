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428" w:rsidRDefault="00673428" w:rsidP="001F7DEB">
      <w:pPr>
        <w:rPr>
          <w:ins w:id="1" w:author="ASUS" w:date="2021-10-23T13:15:00Z"/>
        </w:rPr>
      </w:pPr>
    </w:p>
    <w:p w:rsidR="003D7DF8" w:rsidRPr="001F7DEB" w:rsidRDefault="004E4FFD">
      <w:pPr>
        <w:rPr>
          <w:rPrChange w:id="2" w:author="ASUS" w:date="2021-10-23T13:15:00Z">
            <w:rPr>
              <w:rFonts w:ascii="Times New Roman" w:hAnsi="Times New Roman" w:cs="Times New Roman"/>
              <w:noProof/>
              <w:sz w:val="24"/>
            </w:rPr>
          </w:rPrChange>
        </w:rPr>
      </w:pPr>
      <w:r>
        <w:rPr>
          <w:rPrChange w:id="3" w:author="ASUS" w:date="2021-10-23T13:15:00Z">
            <w:rPr>
              <w:rFonts w:ascii="Times New Roman" w:hAnsi="Times New Roman" w:cs="Times New Roman"/>
              <w:noProof/>
              <w:sz w:val="24"/>
            </w:rPr>
          </w:rPrChange>
        </w:rPr>
        <w:t>The Eastern Ghats region is dominated by tribal inhabitants. The agriculture in the Ghats is mostly of subsistence type. In far interior areas on comes across patches of shifting cultivation. However, form Tamil</w:t>
      </w:r>
      <w:ins w:id="4" w:author="ASUS" w:date="2021-10-23T13:15:00Z">
        <w:r w:rsidR="001F7DEB">
          <w:t xml:space="preserve"> </w:t>
        </w:r>
      </w:ins>
      <w:r>
        <w:rPr>
          <w:rPrChange w:id="5" w:author="ASUS" w:date="2021-10-23T13:15:00Z">
            <w:rPr>
              <w:rFonts w:ascii="Times New Roman" w:hAnsi="Times New Roman" w:cs="Times New Roman"/>
              <w:noProof/>
              <w:sz w:val="24"/>
            </w:rPr>
          </w:rPrChange>
        </w:rPr>
        <w:t xml:space="preserve">Nadu Ghats to Oddisha Ghats the cropping </w:t>
      </w:r>
      <w:ins w:id="6" w:author="ASUS" w:date="2021-10-23T13:15:00Z">
        <w:r w:rsidR="001F7DEB">
          <w:t xml:space="preserve">patterns </w:t>
        </w:r>
      </w:ins>
      <w:r>
        <w:rPr>
          <w:rPrChange w:id="7" w:author="ASUS" w:date="2021-10-23T13:15:00Z">
            <w:rPr>
              <w:rFonts w:ascii="Times New Roman" w:hAnsi="Times New Roman" w:cs="Times New Roman"/>
              <w:noProof/>
              <w:sz w:val="24"/>
            </w:rPr>
          </w:rPrChange>
        </w:rPr>
        <w:t xml:space="preserve">as well as the agricultural </w:t>
      </w:r>
      <w:del w:id="8" w:author="ASUS" w:date="2021-10-23T13:15:00Z">
        <w:r>
          <w:rPr>
            <w:noProof/>
            <w:sz w:val="24"/>
          </w:rPr>
          <w:delText xml:space="preserve"> </w:delText>
        </w:r>
      </w:del>
      <w:r>
        <w:rPr>
          <w:rPrChange w:id="9" w:author="ASUS" w:date="2021-10-23T13:15:00Z">
            <w:rPr>
              <w:rFonts w:ascii="Times New Roman" w:hAnsi="Times New Roman" w:cs="Times New Roman"/>
              <w:noProof/>
              <w:sz w:val="24"/>
            </w:rPr>
          </w:rPrChange>
        </w:rPr>
        <w:t>practices differ considerably</w:t>
      </w:r>
      <w:ins w:id="10" w:author="ASUS" w:date="2021-10-23T13:15:00Z">
        <w:r w:rsidR="001F7DEB">
          <w:t>.</w:t>
        </w:r>
      </w:ins>
      <w:r>
        <w:rPr>
          <w:rPrChange w:id="11" w:author="ASUS" w:date="2021-10-23T13:15:00Z">
            <w:rPr>
              <w:rFonts w:ascii="Times New Roman" w:hAnsi="Times New Roman" w:cs="Times New Roman"/>
              <w:noProof/>
              <w:sz w:val="24"/>
            </w:rPr>
          </w:rPrChange>
        </w:rPr>
        <w:t xml:space="preserve"> Though in the most of areas rice continues to be the main food crop</w:t>
      </w:r>
      <w:bookmarkStart w:id="12" w:name="_GoBack"/>
      <w:bookmarkEnd w:id="12"/>
      <w:r>
        <w:rPr>
          <w:rPrChange w:id="13" w:author="ASUS" w:date="2021-10-23T13:15:00Z">
            <w:rPr>
              <w:rFonts w:ascii="Times New Roman" w:hAnsi="Times New Roman" w:cs="Times New Roman"/>
              <w:noProof/>
              <w:sz w:val="24"/>
            </w:rPr>
          </w:rPrChange>
        </w:rPr>
        <w:t>.</w:t>
      </w:r>
    </w:p>
    <w:sectPr w:rsidR="003D7DF8" w:rsidRPr="001F7DEB" w:rsidSect="00306A74">
      <w:pgSz w:w="11909" w:h="16834" w:code="9"/>
      <w:pgMar w:top="230" w:right="1440" w:bottom="1440" w:left="2160" w:header="720" w:footer="720" w:gutter="0"/>
      <w:paperSrc w:first="500" w:other="500"/>
      <w:cols w:space="720"/>
      <w:docGrid w:linePitch="381"/>
      <w:sectPrChange w:id="14" w:author="ASUS" w:date="2021-10-23T13:15:00Z">
        <w:sectPr w:rsidR="003D7DF8" w:rsidRPr="001F7DEB" w:rsidSect="00306A74">
          <w:pgSz w:w="11907" w:h="16839" w:code="0"/>
          <w:pgMar w:top="1440" w:right="2880" w:left="720"/>
          <w:paperSrc w:first="0" w:other="0"/>
          <w:docGrid w:linePitch="360"/>
        </w:sectPr>
      </w:sectPrChang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hideSpellingErrors/>
  <w:defaultTabStop w:val="720"/>
  <w:drawingGridHorizontalSpacing w:val="110"/>
  <w:displayHorizontalDrawingGridEvery w:val="2"/>
  <w:characterSpacingControl w:val="doNotCompress"/>
  <w:compat/>
  <w:rsids>
    <w:rsidRoot w:val="00D97C88"/>
    <w:rsid w:val="00081692"/>
    <w:rsid w:val="001221C3"/>
    <w:rsid w:val="00184B85"/>
    <w:rsid w:val="00185F70"/>
    <w:rsid w:val="001D5B89"/>
    <w:rsid w:val="001F7DEB"/>
    <w:rsid w:val="00245C97"/>
    <w:rsid w:val="002A42E4"/>
    <w:rsid w:val="00306A74"/>
    <w:rsid w:val="00347F14"/>
    <w:rsid w:val="003B0EBF"/>
    <w:rsid w:val="003D7DF8"/>
    <w:rsid w:val="003E0F3A"/>
    <w:rsid w:val="00414324"/>
    <w:rsid w:val="0045685A"/>
    <w:rsid w:val="004E4FFD"/>
    <w:rsid w:val="00514618"/>
    <w:rsid w:val="0057157E"/>
    <w:rsid w:val="005913DE"/>
    <w:rsid w:val="005D635D"/>
    <w:rsid w:val="00673428"/>
    <w:rsid w:val="0070436D"/>
    <w:rsid w:val="00795116"/>
    <w:rsid w:val="007C65F2"/>
    <w:rsid w:val="0087043B"/>
    <w:rsid w:val="008827EE"/>
    <w:rsid w:val="008B594E"/>
    <w:rsid w:val="008C7082"/>
    <w:rsid w:val="008F3DED"/>
    <w:rsid w:val="009159AE"/>
    <w:rsid w:val="00924086"/>
    <w:rsid w:val="009858C9"/>
    <w:rsid w:val="00992C7E"/>
    <w:rsid w:val="00A927F9"/>
    <w:rsid w:val="00B117F9"/>
    <w:rsid w:val="00B34C56"/>
    <w:rsid w:val="00B87346"/>
    <w:rsid w:val="00BF3FCE"/>
    <w:rsid w:val="00C01218"/>
    <w:rsid w:val="00C25229"/>
    <w:rsid w:val="00C3202C"/>
    <w:rsid w:val="00CB0632"/>
    <w:rsid w:val="00D97C88"/>
    <w:rsid w:val="00E349C6"/>
    <w:rsid w:val="00E53C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3DE"/>
    <w:pPr>
      <w:spacing w:after="0"/>
      <w:jc w:val="both"/>
      <w:pPrChange w:id="0" w:author="ASUS" w:date="2021-10-23T13:15:00Z">
        <w:pPr>
          <w:spacing w:after="200" w:line="276" w:lineRule="auto"/>
        </w:pPr>
      </w:pPrChange>
    </w:pPr>
    <w:rPr>
      <w:rFonts w:ascii="Times New Roman" w:eastAsia="Calibri" w:hAnsi="Times New Roman" w:cs="Times New Roman"/>
      <w:sz w:val="28"/>
      <w:szCs w:val="28"/>
      <w:rPrChange w:id="0" w:author="ASUS" w:date="2021-10-23T13:15:00Z">
        <w:rPr>
          <w:rFonts w:asciiTheme="minorHAnsi" w:eastAsiaTheme="minorHAnsi" w:hAnsiTheme="minorHAnsi" w:cstheme="minorBidi"/>
          <w:sz w:val="22"/>
          <w:szCs w:val="22"/>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51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116"/>
    <w:rPr>
      <w:rFonts w:ascii="Tahoma" w:eastAsia="Calibri" w:hAnsi="Tahoma" w:cs="Tahoma"/>
      <w:sz w:val="16"/>
      <w:szCs w:val="16"/>
    </w:rPr>
  </w:style>
  <w:style w:type="paragraph" w:styleId="Revision">
    <w:name w:val="Revision"/>
    <w:hidden/>
    <w:uiPriority w:val="99"/>
    <w:semiHidden/>
    <w:rsid w:val="00795116"/>
    <w:pPr>
      <w:spacing w:after="0" w:line="240" w:lineRule="auto"/>
    </w:pPr>
    <w:rPr>
      <w:rFonts w:ascii="Times New Roman" w:eastAsia="Calibri" w:hAnsi="Times New Roman" w:cs="Times New Roman"/>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5B159-AAB1-4A58-AE05-B18CF1B49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58</Words>
  <Characters>334</Characters>
  <Application>Microsoft Office Word</Application>
  <DocSecurity>0</DocSecurity>
  <Lines>2</Lines>
  <Paragraphs>1</Paragraphs>
  <ScaleCrop>false</ScaleCrop>
  <Company/>
  <LinksUpToDate>false</LinksUpToDate>
  <CharactersWithSpaces>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2021-10-23T07:40:00Z</dcterms:created>
  <dcterms:modified xsi:type="dcterms:W3CDTF">2021-10-23T07:45:00Z</dcterms:modified>
</cp:coreProperties>
</file>