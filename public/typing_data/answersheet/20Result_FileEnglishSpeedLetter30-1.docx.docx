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50B" w:rsidRPr="0087043B" w:rsidRDefault="008C050B" w:rsidP="00306A74">
      <w:pPr>
        <w:spacing w:line="360" w:lineRule="auto"/>
        <w:jc w:val="center"/>
        <w:rPr>
          <w:b/>
          <w:u w:val="single"/>
          <w:rPrChange w:id="1" w:author="Wankar Server" w:date="2021-10-19T13:34:00Z">
            <w:rPr>
              <w:rFonts w:ascii="Times New Roman" w:hAnsi="Times New Roman" w:cs="Times New Roman"/>
              <w:b/>
              <w:noProof/>
              <w:sz w:val="24"/>
              <w:u w:val="single"/>
            </w:rPr>
          </w:rPrChange>
        </w:rPr>
      </w:pPr>
      <w:r w:rsidRPr="0087043B">
        <w:rPr>
          <w:b/>
          <w:u w:val="single"/>
          <w:rPrChange w:id="2" w:author="Wankar Server" w:date="2021-10-19T13:34:00Z">
            <w:rPr>
              <w:rFonts w:ascii="Times New Roman" w:hAnsi="Times New Roman" w:cs="Times New Roman"/>
              <w:b/>
              <w:noProof/>
              <w:sz w:val="24"/>
              <w:u w:val="single"/>
            </w:rPr>
          </w:rPrChange>
        </w:rPr>
        <w:t>BLUE STAR COMPANY</w:t>
      </w:r>
    </w:p>
    <w:p w:rsidR="008C050B" w:rsidRDefault="008C050B" w:rsidP="00306A74">
      <w:pPr>
        <w:spacing w:line="360" w:lineRule="auto"/>
        <w:jc w:val="center"/>
        <w:rPr>
          <w:rPrChange w:id="3" w:author="Wankar Server" w:date="2021-10-19T13:34:00Z">
            <w:rPr>
              <w:rFonts w:ascii="Times New Roman" w:hAnsi="Times New Roman" w:cs="Times New Roman"/>
              <w:noProof/>
              <w:sz w:val="24"/>
            </w:rPr>
          </w:rPrChange>
        </w:rPr>
      </w:pPr>
      <w:r>
        <w:rPr>
          <w:rPrChange w:id="4" w:author="Wankar Server" w:date="2021-10-19T13:34:00Z">
            <w:rPr>
              <w:rFonts w:ascii="Times New Roman" w:hAnsi="Times New Roman" w:cs="Times New Roman"/>
              <w:noProof/>
              <w:sz w:val="24"/>
            </w:rPr>
          </w:rPrChange>
        </w:rPr>
        <w:t>32-5, Oberoi Towers,</w:t>
      </w:r>
    </w:p>
    <w:p w:rsidR="008C050B" w:rsidRDefault="008C050B" w:rsidP="00306A74">
      <w:pPr>
        <w:spacing w:line="360" w:lineRule="auto"/>
        <w:jc w:val="center"/>
        <w:rPr>
          <w:rPrChange w:id="5" w:author="Wankar Server" w:date="2021-10-19T13:34:00Z">
            <w:rPr>
              <w:rFonts w:ascii="Times New Roman" w:hAnsi="Times New Roman" w:cs="Times New Roman"/>
              <w:noProof/>
              <w:sz w:val="24"/>
            </w:rPr>
          </w:rPrChange>
        </w:rPr>
      </w:pPr>
      <w:r>
        <w:rPr>
          <w:rPrChange w:id="6" w:author="Wankar Server" w:date="2021-10-19T13:34:00Z">
            <w:rPr>
              <w:rFonts w:ascii="Times New Roman" w:hAnsi="Times New Roman" w:cs="Times New Roman"/>
              <w:noProof/>
              <w:sz w:val="24"/>
            </w:rPr>
          </w:rPrChange>
        </w:rPr>
        <w:t>NEW DELHI-100 001</w:t>
      </w:r>
    </w:p>
    <w:p w:rsidR="008C050B" w:rsidRDefault="008C050B" w:rsidP="00306A74">
      <w:pPr>
        <w:spacing w:line="360" w:lineRule="auto"/>
        <w:jc w:val="left"/>
        <w:rPr>
          <w:rPrChange w:id="7" w:author="Wankar Server" w:date="2021-10-19T13:34:00Z">
            <w:rPr>
              <w:rFonts w:ascii="Times New Roman" w:hAnsi="Times New Roman" w:cs="Times New Roman"/>
              <w:noProof/>
              <w:sz w:val="24"/>
            </w:rPr>
          </w:rPrChange>
        </w:rPr>
      </w:pPr>
    </w:p>
    <w:p w:rsidR="008C050B" w:rsidRDefault="008C050B" w:rsidP="00306A74">
      <w:pPr>
        <w:spacing w:line="360" w:lineRule="auto"/>
        <w:jc w:val="left"/>
        <w:rPr>
          <w:rPrChange w:id="8" w:author="Wankar Server" w:date="2021-10-19T13:34:00Z">
            <w:rPr>
              <w:rFonts w:ascii="Times New Roman" w:hAnsi="Times New Roman" w:cs="Times New Roman"/>
              <w:noProof/>
              <w:sz w:val="24"/>
            </w:rPr>
          </w:rPrChange>
        </w:rPr>
      </w:pPr>
      <w:r>
        <w:rPr>
          <w:rPrChange w:id="9" w:author="Wankar Server" w:date="2021-10-19T13:34:00Z">
            <w:rPr>
              <w:rFonts w:ascii="Times New Roman" w:hAnsi="Times New Roman" w:cs="Times New Roman"/>
              <w:noProof/>
              <w:sz w:val="24"/>
            </w:rPr>
          </w:rPrChange>
        </w:rPr>
        <w:t>Ref. No. : APT/C/811</w:t>
      </w:r>
      <w:del w:id="10" w:author="Wankar Server" w:date="2021-10-19T13:34:00Z">
        <w:r w:rsidRPr="008C050B">
          <w:rPr>
            <w:noProof/>
            <w:sz w:val="24"/>
          </w:rPr>
          <w:delText xml:space="preserve"> </w:delText>
        </w:r>
      </w:del>
      <w:r>
        <w:rPr>
          <w:rPrChange w:id="11" w:author="Wankar Server" w:date="2021-10-19T13:34:00Z">
            <w:rPr>
              <w:rFonts w:ascii="Times New Roman" w:hAnsi="Times New Roman" w:cs="Times New Roman"/>
              <w:noProof/>
              <w:sz w:val="24"/>
            </w:rPr>
          </w:rPrChange>
        </w:rPr>
        <w:tab/>
      </w:r>
      <w:r>
        <w:rPr>
          <w:rPrChange w:id="12" w:author="Wankar Server" w:date="2021-10-19T13:34:00Z">
            <w:rPr>
              <w:rFonts w:ascii="Times New Roman" w:hAnsi="Times New Roman" w:cs="Times New Roman"/>
              <w:noProof/>
              <w:sz w:val="24"/>
            </w:rPr>
          </w:rPrChange>
        </w:rPr>
        <w:tab/>
      </w:r>
      <w:r>
        <w:rPr>
          <w:rPrChange w:id="13" w:author="Wankar Server" w:date="2021-10-19T13:34:00Z">
            <w:rPr>
              <w:rFonts w:ascii="Times New Roman" w:hAnsi="Times New Roman" w:cs="Times New Roman"/>
              <w:noProof/>
              <w:sz w:val="24"/>
            </w:rPr>
          </w:rPrChange>
        </w:rPr>
        <w:tab/>
      </w:r>
      <w:r>
        <w:rPr>
          <w:rPrChange w:id="14" w:author="Wankar Server" w:date="2021-10-19T13:34:00Z">
            <w:rPr>
              <w:rFonts w:ascii="Times New Roman" w:hAnsi="Times New Roman" w:cs="Times New Roman"/>
              <w:noProof/>
              <w:sz w:val="24"/>
            </w:rPr>
          </w:rPrChange>
        </w:rPr>
        <w:tab/>
        <w:t>Date</w:t>
      </w:r>
      <w:ins w:id="15" w:author="Wankar Server" w:date="2021-10-19T13:34:00Z">
        <w:r w:rsidR="0087043B">
          <w:t xml:space="preserve"> </w:t>
        </w:r>
      </w:ins>
      <w:r>
        <w:rPr>
          <w:rPrChange w:id="16" w:author="Wankar Server" w:date="2021-10-19T13:34:00Z">
            <w:rPr>
              <w:rFonts w:ascii="Times New Roman" w:hAnsi="Times New Roman" w:cs="Times New Roman"/>
              <w:noProof/>
              <w:sz w:val="24"/>
            </w:rPr>
          </w:rPrChange>
        </w:rPr>
        <w:t>: 23 November, 2013</w:t>
      </w:r>
    </w:p>
    <w:p w:rsidR="008C050B" w:rsidRDefault="008C050B" w:rsidP="00306A74">
      <w:pPr>
        <w:spacing w:line="360" w:lineRule="auto"/>
        <w:jc w:val="left"/>
        <w:rPr>
          <w:rPrChange w:id="17" w:author="Wankar Server" w:date="2021-10-19T13:34:00Z">
            <w:rPr>
              <w:rFonts w:ascii="Times New Roman" w:hAnsi="Times New Roman" w:cs="Times New Roman"/>
              <w:noProof/>
              <w:sz w:val="24"/>
            </w:rPr>
          </w:rPrChange>
        </w:rPr>
      </w:pPr>
    </w:p>
    <w:p w:rsidR="008C050B" w:rsidRDefault="008C050B" w:rsidP="00306A74">
      <w:pPr>
        <w:spacing w:line="360" w:lineRule="auto"/>
        <w:jc w:val="left"/>
        <w:rPr>
          <w:rPrChange w:id="18" w:author="Wankar Server" w:date="2021-10-19T13:34:00Z">
            <w:rPr>
              <w:rFonts w:ascii="Times New Roman" w:hAnsi="Times New Roman" w:cs="Times New Roman"/>
              <w:noProof/>
              <w:sz w:val="24"/>
            </w:rPr>
          </w:rPrChange>
        </w:rPr>
      </w:pPr>
      <w:r>
        <w:rPr>
          <w:rPrChange w:id="19" w:author="Wankar Server" w:date="2021-10-19T13:34:00Z">
            <w:rPr>
              <w:rFonts w:ascii="Times New Roman" w:hAnsi="Times New Roman" w:cs="Times New Roman"/>
              <w:noProof/>
              <w:sz w:val="24"/>
            </w:rPr>
          </w:rPrChange>
        </w:rPr>
        <w:t>To,</w:t>
      </w:r>
    </w:p>
    <w:p w:rsidR="008C050B" w:rsidRDefault="008C050B" w:rsidP="00306A74">
      <w:pPr>
        <w:spacing w:line="360" w:lineRule="auto"/>
        <w:jc w:val="left"/>
        <w:rPr>
          <w:rPrChange w:id="20" w:author="Wankar Server" w:date="2021-10-19T13:34:00Z">
            <w:rPr>
              <w:rFonts w:ascii="Times New Roman" w:hAnsi="Times New Roman" w:cs="Times New Roman"/>
              <w:noProof/>
              <w:sz w:val="24"/>
            </w:rPr>
          </w:rPrChange>
        </w:rPr>
      </w:pPr>
      <w:r>
        <w:rPr>
          <w:rPrChange w:id="21" w:author="Wankar Server" w:date="2021-10-19T13:34:00Z">
            <w:rPr>
              <w:rFonts w:ascii="Times New Roman" w:hAnsi="Times New Roman" w:cs="Times New Roman"/>
              <w:noProof/>
              <w:sz w:val="24"/>
            </w:rPr>
          </w:rPrChange>
        </w:rPr>
        <w:t>Mr. N. D. Khurana,</w:t>
      </w:r>
    </w:p>
    <w:p w:rsidR="008C050B" w:rsidRDefault="008C050B" w:rsidP="00306A74">
      <w:pPr>
        <w:spacing w:line="360" w:lineRule="auto"/>
        <w:jc w:val="left"/>
        <w:rPr>
          <w:rPrChange w:id="22" w:author="Wankar Server" w:date="2021-10-19T13:34:00Z">
            <w:rPr>
              <w:rFonts w:ascii="Times New Roman" w:hAnsi="Times New Roman" w:cs="Times New Roman"/>
              <w:noProof/>
              <w:sz w:val="24"/>
            </w:rPr>
          </w:rPrChange>
        </w:rPr>
      </w:pPr>
      <w:r>
        <w:rPr>
          <w:rPrChange w:id="23" w:author="Wankar Server" w:date="2021-10-19T13:34:00Z">
            <w:rPr>
              <w:rFonts w:ascii="Times New Roman" w:hAnsi="Times New Roman" w:cs="Times New Roman"/>
              <w:noProof/>
              <w:sz w:val="24"/>
            </w:rPr>
          </w:rPrChange>
        </w:rPr>
        <w:t>B-6, Preeti Apartment,</w:t>
      </w:r>
    </w:p>
    <w:p w:rsidR="008C050B" w:rsidRDefault="008C050B" w:rsidP="00306A74">
      <w:pPr>
        <w:spacing w:line="360" w:lineRule="auto"/>
        <w:jc w:val="left"/>
        <w:rPr>
          <w:rPrChange w:id="24" w:author="Wankar Server" w:date="2021-10-19T13:34:00Z">
            <w:rPr>
              <w:rFonts w:ascii="Times New Roman" w:hAnsi="Times New Roman" w:cs="Times New Roman"/>
              <w:noProof/>
              <w:sz w:val="24"/>
            </w:rPr>
          </w:rPrChange>
        </w:rPr>
      </w:pPr>
      <w:r>
        <w:rPr>
          <w:rPrChange w:id="25" w:author="Wankar Server" w:date="2021-10-19T13:34:00Z">
            <w:rPr>
              <w:rFonts w:ascii="Times New Roman" w:hAnsi="Times New Roman" w:cs="Times New Roman"/>
              <w:noProof/>
              <w:sz w:val="24"/>
            </w:rPr>
          </w:rPrChange>
        </w:rPr>
        <w:t>83, North Avenue,</w:t>
      </w:r>
    </w:p>
    <w:p w:rsidR="008C050B" w:rsidRDefault="008C050B" w:rsidP="00306A74">
      <w:pPr>
        <w:spacing w:line="360" w:lineRule="auto"/>
        <w:jc w:val="left"/>
        <w:rPr>
          <w:rPrChange w:id="26" w:author="Wankar Server" w:date="2021-10-19T13:34:00Z">
            <w:rPr>
              <w:rFonts w:ascii="Times New Roman" w:hAnsi="Times New Roman" w:cs="Times New Roman"/>
              <w:noProof/>
              <w:sz w:val="24"/>
            </w:rPr>
          </w:rPrChange>
        </w:rPr>
      </w:pPr>
      <w:r>
        <w:rPr>
          <w:rPrChange w:id="27" w:author="Wankar Server" w:date="2021-10-19T13:34:00Z">
            <w:rPr>
              <w:rFonts w:ascii="Times New Roman" w:hAnsi="Times New Roman" w:cs="Times New Roman"/>
              <w:noProof/>
              <w:sz w:val="24"/>
            </w:rPr>
          </w:rPrChange>
        </w:rPr>
        <w:t>New Delhi-100 010</w:t>
      </w:r>
    </w:p>
    <w:p w:rsidR="008C050B" w:rsidRDefault="008C050B" w:rsidP="00306A74">
      <w:pPr>
        <w:spacing w:line="360" w:lineRule="auto"/>
        <w:jc w:val="left"/>
        <w:rPr>
          <w:rPrChange w:id="28" w:author="Wankar Server" w:date="2021-10-19T13:34:00Z">
            <w:rPr>
              <w:rFonts w:ascii="Times New Roman" w:hAnsi="Times New Roman" w:cs="Times New Roman"/>
              <w:noProof/>
              <w:sz w:val="24"/>
            </w:rPr>
          </w:rPrChange>
        </w:rPr>
      </w:pPr>
    </w:p>
    <w:p w:rsidR="008C050B" w:rsidRPr="0087043B" w:rsidRDefault="008C050B" w:rsidP="00306A74">
      <w:pPr>
        <w:spacing w:line="360" w:lineRule="auto"/>
        <w:jc w:val="left"/>
        <w:rPr>
          <w:b/>
          <w:rPrChange w:id="29" w:author="Wankar Server" w:date="2021-10-19T13:34:00Z">
            <w:rPr>
              <w:rFonts w:ascii="Times New Roman" w:hAnsi="Times New Roman" w:cs="Times New Roman"/>
              <w:b/>
              <w:noProof/>
              <w:sz w:val="24"/>
            </w:rPr>
          </w:rPrChange>
        </w:rPr>
      </w:pPr>
      <w:r w:rsidRPr="0045685A">
        <w:rPr>
          <w:rPrChange w:id="30" w:author="Wankar Server" w:date="2021-10-19T13:34:00Z">
            <w:rPr>
              <w:rFonts w:ascii="Times New Roman" w:hAnsi="Times New Roman" w:cs="Times New Roman"/>
              <w:noProof/>
              <w:sz w:val="24"/>
            </w:rPr>
          </w:rPrChange>
        </w:rPr>
        <w:tab/>
      </w:r>
      <w:r w:rsidRPr="0045685A">
        <w:rPr>
          <w:rPrChange w:id="31" w:author="Wankar Server" w:date="2021-10-19T13:34:00Z">
            <w:rPr>
              <w:rFonts w:ascii="Times New Roman" w:hAnsi="Times New Roman" w:cs="Times New Roman"/>
              <w:noProof/>
              <w:sz w:val="24"/>
            </w:rPr>
          </w:rPrChange>
        </w:rPr>
        <w:tab/>
      </w:r>
      <w:r w:rsidRPr="0087043B">
        <w:rPr>
          <w:b/>
          <w:rPrChange w:id="32" w:author="Wankar Server" w:date="2021-10-19T13:34:00Z">
            <w:rPr>
              <w:rFonts w:ascii="Times New Roman" w:hAnsi="Times New Roman" w:cs="Times New Roman"/>
              <w:b/>
              <w:noProof/>
              <w:sz w:val="24"/>
            </w:rPr>
          </w:rPrChange>
        </w:rPr>
        <w:t>Subject : Letter of Appointment</w:t>
      </w:r>
    </w:p>
    <w:p w:rsidR="008C050B" w:rsidRDefault="008C050B" w:rsidP="00306A74">
      <w:pPr>
        <w:spacing w:line="360" w:lineRule="auto"/>
        <w:jc w:val="left"/>
        <w:rPr>
          <w:b/>
          <w:rPrChange w:id="33" w:author="Wankar Server" w:date="2021-10-19T13:34:00Z">
            <w:rPr>
              <w:rFonts w:ascii="Times New Roman" w:hAnsi="Times New Roman" w:cs="Times New Roman"/>
              <w:b/>
              <w:noProof/>
              <w:sz w:val="24"/>
            </w:rPr>
          </w:rPrChange>
        </w:rPr>
      </w:pPr>
      <w:r w:rsidRPr="0045685A">
        <w:rPr>
          <w:rPrChange w:id="34" w:author="Wankar Server" w:date="2021-10-19T13:34:00Z">
            <w:rPr>
              <w:rFonts w:ascii="Times New Roman" w:hAnsi="Times New Roman" w:cs="Times New Roman"/>
              <w:b/>
              <w:noProof/>
              <w:sz w:val="24"/>
            </w:rPr>
          </w:rPrChange>
        </w:rPr>
        <w:tab/>
      </w:r>
      <w:r w:rsidRPr="0045685A">
        <w:rPr>
          <w:rPrChange w:id="35" w:author="Wankar Server" w:date="2021-10-19T13:34:00Z">
            <w:rPr>
              <w:rFonts w:ascii="Times New Roman" w:hAnsi="Times New Roman" w:cs="Times New Roman"/>
              <w:b/>
              <w:noProof/>
              <w:sz w:val="24"/>
            </w:rPr>
          </w:rPrChange>
        </w:rPr>
        <w:tab/>
      </w:r>
      <w:r w:rsidRPr="0087043B">
        <w:rPr>
          <w:b/>
          <w:rPrChange w:id="36" w:author="Wankar Server" w:date="2021-10-19T13:34:00Z">
            <w:rPr>
              <w:rFonts w:ascii="Times New Roman" w:hAnsi="Times New Roman" w:cs="Times New Roman"/>
              <w:b/>
              <w:noProof/>
              <w:sz w:val="24"/>
            </w:rPr>
          </w:rPrChange>
        </w:rPr>
        <w:t>Reference :</w:t>
      </w:r>
      <w:del w:id="37" w:author="Wankar Server" w:date="2021-10-19T13:34:00Z">
        <w:r w:rsidRPr="008C050B">
          <w:rPr>
            <w:b/>
            <w:noProof/>
            <w:sz w:val="24"/>
          </w:rPr>
          <w:delText xml:space="preserve"> </w:delText>
        </w:r>
      </w:del>
      <w:r>
        <w:rPr>
          <w:b/>
          <w:rPrChange w:id="38" w:author="Wankar Server" w:date="2021-10-19T13:34:00Z">
            <w:rPr>
              <w:rFonts w:ascii="Times New Roman" w:hAnsi="Times New Roman" w:cs="Times New Roman"/>
              <w:b/>
              <w:noProof/>
              <w:sz w:val="24"/>
            </w:rPr>
          </w:rPrChange>
        </w:rPr>
        <w:t xml:space="preserve">Application for the Post </w:t>
      </w:r>
      <w:r w:rsidRPr="0087043B">
        <w:rPr>
          <w:b/>
          <w:rPrChange w:id="39" w:author="Wankar Server" w:date="2021-10-19T13:34:00Z">
            <w:rPr>
              <w:rFonts w:ascii="Times New Roman" w:hAnsi="Times New Roman" w:cs="Times New Roman"/>
              <w:b/>
              <w:noProof/>
              <w:sz w:val="24"/>
            </w:rPr>
          </w:rPrChange>
        </w:rPr>
        <w:t>Typist-Cum-Clerk</w:t>
      </w:r>
      <w:ins w:id="40" w:author="Wankar Server" w:date="2021-10-19T13:34:00Z">
        <w:r w:rsidR="0087043B" w:rsidRPr="0087043B">
          <w:rPr>
            <w:b/>
          </w:rPr>
          <w:t xml:space="preserve"> </w:t>
        </w:r>
      </w:ins>
    </w:p>
    <w:p w:rsidR="008C050B" w:rsidRPr="0045685A" w:rsidRDefault="008C050B" w:rsidP="00306A74">
      <w:pPr>
        <w:spacing w:line="360" w:lineRule="auto"/>
        <w:jc w:val="left"/>
        <w:rPr>
          <w:rPrChange w:id="41" w:author="Wankar Server" w:date="2021-10-19T13:34:00Z">
            <w:rPr>
              <w:rFonts w:ascii="Times New Roman" w:hAnsi="Times New Roman" w:cs="Times New Roman"/>
              <w:noProof/>
              <w:sz w:val="24"/>
            </w:rPr>
          </w:rPrChange>
        </w:rPr>
      </w:pPr>
    </w:p>
    <w:p w:rsidR="008C050B" w:rsidRDefault="008C050B" w:rsidP="00306A74">
      <w:pPr>
        <w:spacing w:line="360" w:lineRule="auto"/>
        <w:jc w:val="left"/>
        <w:rPr>
          <w:rPrChange w:id="42" w:author="Wankar Server" w:date="2021-10-19T13:34:00Z">
            <w:rPr>
              <w:rFonts w:ascii="Times New Roman" w:hAnsi="Times New Roman" w:cs="Times New Roman"/>
              <w:noProof/>
              <w:sz w:val="24"/>
            </w:rPr>
          </w:rPrChange>
        </w:rPr>
      </w:pPr>
      <w:r>
        <w:rPr>
          <w:rPrChange w:id="43" w:author="Wankar Server" w:date="2021-10-19T13:34:00Z">
            <w:rPr>
              <w:rFonts w:ascii="Times New Roman" w:hAnsi="Times New Roman" w:cs="Times New Roman"/>
              <w:noProof/>
              <w:sz w:val="24"/>
            </w:rPr>
          </w:rPrChange>
        </w:rPr>
        <w:t>Dear Applicant,</w:t>
      </w:r>
    </w:p>
    <w:p w:rsidR="008C050B" w:rsidRDefault="008C050B" w:rsidP="00306A74">
      <w:pPr>
        <w:spacing w:line="360" w:lineRule="auto"/>
        <w:rPr>
          <w:rPrChange w:id="44" w:author="Wankar Server" w:date="2021-10-19T13:34:00Z">
            <w:rPr>
              <w:rFonts w:ascii="Times New Roman" w:hAnsi="Times New Roman" w:cs="Times New Roman"/>
              <w:noProof/>
              <w:sz w:val="24"/>
            </w:rPr>
          </w:rPrChange>
        </w:rPr>
        <w:pPrChange w:id="45" w:author="Wankar Server" w:date="2021-10-19T13:34:00Z">
          <w:pPr>
            <w:spacing w:after="0" w:line="360" w:lineRule="auto"/>
            <w:jc w:val="both"/>
          </w:pPr>
        </w:pPrChange>
      </w:pPr>
      <w:r>
        <w:rPr>
          <w:rPrChange w:id="46" w:author="Wankar Server" w:date="2021-10-19T13:34:00Z">
            <w:rPr>
              <w:rFonts w:ascii="Times New Roman" w:hAnsi="Times New Roman" w:cs="Times New Roman"/>
              <w:noProof/>
              <w:sz w:val="24"/>
            </w:rPr>
          </w:rPrChange>
        </w:rPr>
        <w:tab/>
        <w:t>With further reference to your interview dated 15</w:t>
      </w:r>
      <w:bookmarkStart w:id="47" w:name="_GoBack"/>
      <w:bookmarkEnd w:id="47"/>
      <w:r>
        <w:rPr>
          <w:rPrChange w:id="48" w:author="Wankar Server" w:date="2021-10-19T13:34:00Z">
            <w:rPr>
              <w:rFonts w:ascii="Times New Roman" w:hAnsi="Times New Roman" w:cs="Times New Roman"/>
              <w:noProof/>
              <w:sz w:val="24"/>
            </w:rPr>
          </w:rPrChange>
        </w:rPr>
        <w:t xml:space="preserve"> October, 2013 for the post of Typist-cum-Clerk in our Office. We have pleasure in informing you that you have been selected for the Post.</w:t>
      </w:r>
    </w:p>
    <w:p w:rsidR="008C050B" w:rsidRDefault="008C050B" w:rsidP="00306A74">
      <w:pPr>
        <w:spacing w:line="360" w:lineRule="auto"/>
        <w:rPr>
          <w:rPrChange w:id="49" w:author="Wankar Server" w:date="2021-10-19T13:34:00Z">
            <w:rPr>
              <w:rFonts w:ascii="Times New Roman" w:hAnsi="Times New Roman" w:cs="Times New Roman"/>
              <w:noProof/>
              <w:sz w:val="24"/>
            </w:rPr>
          </w:rPrChange>
        </w:rPr>
        <w:pPrChange w:id="50" w:author="Wankar Server" w:date="2021-10-19T13:34:00Z">
          <w:pPr>
            <w:spacing w:after="0" w:line="360" w:lineRule="auto"/>
            <w:jc w:val="both"/>
          </w:pPr>
        </w:pPrChange>
      </w:pPr>
      <w:r>
        <w:rPr>
          <w:rPrChange w:id="51" w:author="Wankar Server" w:date="2021-10-19T13:34:00Z">
            <w:rPr>
              <w:rFonts w:ascii="Times New Roman" w:hAnsi="Times New Roman" w:cs="Times New Roman"/>
              <w:noProof/>
              <w:sz w:val="24"/>
            </w:rPr>
          </w:rPrChange>
        </w:rPr>
        <w:tab/>
        <w:t xml:space="preserve">Kindly find the letter of appointment in Original and Duplicate and Terms and Conditions of our Company enclosed herewith. We request you to keep the Original with you </w:t>
      </w:r>
      <w:ins w:id="52" w:author="Wankar Server" w:date="2021-10-19T13:34:00Z">
        <w:r w:rsidR="0087043B">
          <w:t xml:space="preserve">and </w:t>
        </w:r>
      </w:ins>
      <w:r>
        <w:rPr>
          <w:rPrChange w:id="53" w:author="Wankar Server" w:date="2021-10-19T13:34:00Z">
            <w:rPr>
              <w:rFonts w:ascii="Times New Roman" w:hAnsi="Times New Roman" w:cs="Times New Roman"/>
              <w:noProof/>
              <w:sz w:val="24"/>
            </w:rPr>
          </w:rPrChange>
        </w:rPr>
        <w:t>returns us the Duplicate Copy duly signed.</w:t>
      </w:r>
      <w:del w:id="54" w:author="Wankar Server" w:date="2021-10-19T13:34:00Z">
        <w:r w:rsidRPr="008C050B">
          <w:rPr>
            <w:noProof/>
            <w:sz w:val="24"/>
          </w:rPr>
          <w:delText xml:space="preserve"> </w:delText>
        </w:r>
      </w:del>
      <w:r>
        <w:rPr>
          <w:rPrChange w:id="55" w:author="Wankar Server" w:date="2021-10-19T13:34:00Z">
            <w:rPr>
              <w:rFonts w:ascii="Times New Roman" w:hAnsi="Times New Roman" w:cs="Times New Roman"/>
              <w:noProof/>
              <w:sz w:val="24"/>
            </w:rPr>
          </w:rPrChange>
        </w:rPr>
        <w:t xml:space="preserve">We also request you to report for </w:t>
      </w:r>
      <w:ins w:id="56" w:author="Wankar Server" w:date="2021-10-19T13:34:00Z">
        <w:r w:rsidR="0087043B">
          <w:t>duty</w:t>
        </w:r>
      </w:ins>
      <w:del w:id="57" w:author="Wankar Server" w:date="2021-10-19T13:34:00Z">
        <w:r w:rsidRPr="008C050B">
          <w:rPr>
            <w:noProof/>
            <w:sz w:val="24"/>
          </w:rPr>
          <w:delText>duly</w:delText>
        </w:r>
      </w:del>
      <w:r>
        <w:rPr>
          <w:rPrChange w:id="58" w:author="Wankar Server" w:date="2021-10-19T13:34:00Z">
            <w:rPr>
              <w:rFonts w:ascii="Times New Roman" w:hAnsi="Times New Roman" w:cs="Times New Roman"/>
              <w:noProof/>
              <w:sz w:val="24"/>
            </w:rPr>
          </w:rPrChange>
        </w:rPr>
        <w:t xml:space="preserve"> on 1</w:t>
      </w:r>
      <w:del w:id="59" w:author="Wankar Server" w:date="2021-10-19T13:34:00Z">
        <w:r w:rsidRPr="008C050B">
          <w:rPr>
            <w:noProof/>
            <w:sz w:val="24"/>
          </w:rPr>
          <w:delText xml:space="preserve"> </w:delText>
        </w:r>
      </w:del>
      <w:r>
        <w:rPr>
          <w:rPrChange w:id="60" w:author="Wankar Server" w:date="2021-10-19T13:34:00Z">
            <w:rPr>
              <w:rFonts w:ascii="Times New Roman" w:hAnsi="Times New Roman" w:cs="Times New Roman"/>
              <w:noProof/>
              <w:sz w:val="24"/>
            </w:rPr>
          </w:rPrChange>
        </w:rPr>
        <w:t xml:space="preserve">December, 2013. Sharp at 10.00 a. m. but incase not </w:t>
      </w:r>
      <w:ins w:id="61" w:author="Wankar Server" w:date="2021-10-19T13:34:00Z">
        <w:r w:rsidR="0087043B">
          <w:t>later</w:t>
        </w:r>
      </w:ins>
      <w:del w:id="62" w:author="Wankar Server" w:date="2021-10-19T13:34:00Z">
        <w:r w:rsidRPr="008C050B">
          <w:rPr>
            <w:noProof/>
            <w:sz w:val="24"/>
          </w:rPr>
          <w:delText>leter</w:delText>
        </w:r>
      </w:del>
      <w:r>
        <w:rPr>
          <w:rPrChange w:id="63" w:author="Wankar Server" w:date="2021-10-19T13:34:00Z">
            <w:rPr>
              <w:rFonts w:ascii="Times New Roman" w:hAnsi="Times New Roman" w:cs="Times New Roman"/>
              <w:noProof/>
              <w:sz w:val="24"/>
            </w:rPr>
          </w:rPrChange>
        </w:rPr>
        <w:t xml:space="preserve"> than 05 December </w:t>
      </w:r>
      <w:ins w:id="64" w:author="Wankar Server" w:date="2021-10-19T13:34:00Z">
        <w:r w:rsidR="0087043B">
          <w:t>3013.</w:t>
        </w:r>
      </w:ins>
      <w:del w:id="65" w:author="Wankar Server" w:date="2021-10-19T13:34:00Z">
        <w:r w:rsidRPr="008C050B">
          <w:rPr>
            <w:noProof/>
            <w:sz w:val="24"/>
          </w:rPr>
          <w:delText>2013.</w:delText>
        </w:r>
      </w:del>
    </w:p>
    <w:p w:rsidR="008C050B" w:rsidRPr="008C050B" w:rsidRDefault="008C050B" w:rsidP="008C050B">
      <w:pPr>
        <w:spacing w:line="360" w:lineRule="auto"/>
        <w:rPr>
          <w:del w:id="66" w:author="Wankar Server" w:date="2021-10-19T13:34:00Z"/>
          <w:noProof/>
          <w:sz w:val="24"/>
        </w:rPr>
      </w:pPr>
      <w:del w:id="67" w:author="Wankar Server" w:date="2021-10-19T13:34:00Z">
        <w:r w:rsidRPr="008C050B">
          <w:rPr>
            <w:noProof/>
            <w:sz w:val="24"/>
          </w:rPr>
          <w:tab/>
        </w:r>
      </w:del>
      <w:r>
        <w:rPr>
          <w:rPrChange w:id="68" w:author="Wankar Server" w:date="2021-10-19T13:34:00Z">
            <w:rPr>
              <w:rFonts w:ascii="Times New Roman" w:hAnsi="Times New Roman" w:cs="Times New Roman"/>
              <w:noProof/>
              <w:sz w:val="24"/>
            </w:rPr>
          </w:rPrChange>
        </w:rPr>
        <w:t>Thanking you.</w:t>
      </w:r>
    </w:p>
    <w:p w:rsidR="008C050B" w:rsidRDefault="008C050B" w:rsidP="00306A74">
      <w:pPr>
        <w:spacing w:line="360" w:lineRule="auto"/>
        <w:ind w:firstLine="720"/>
        <w:rPr>
          <w:rPrChange w:id="69" w:author="Wankar Server" w:date="2021-10-19T13:34:00Z">
            <w:rPr>
              <w:rFonts w:ascii="Times New Roman" w:hAnsi="Times New Roman" w:cs="Times New Roman"/>
              <w:noProof/>
              <w:sz w:val="24"/>
            </w:rPr>
          </w:rPrChange>
        </w:rPr>
        <w:pPrChange w:id="70" w:author="Wankar Server" w:date="2021-10-19T13:34:00Z">
          <w:pPr>
            <w:spacing w:after="0" w:line="360" w:lineRule="auto"/>
          </w:pPr>
        </w:pPrChange>
      </w:pPr>
    </w:p>
    <w:p w:rsidR="008C050B" w:rsidRDefault="008C050B" w:rsidP="00306A74">
      <w:pPr>
        <w:spacing w:line="360" w:lineRule="auto"/>
        <w:ind w:left="5040"/>
        <w:jc w:val="center"/>
        <w:rPr>
          <w:rPrChange w:id="71" w:author="Wankar Server" w:date="2021-10-19T13:34:00Z">
            <w:rPr>
              <w:rFonts w:ascii="Times New Roman" w:hAnsi="Times New Roman" w:cs="Times New Roman"/>
              <w:noProof/>
              <w:sz w:val="24"/>
            </w:rPr>
          </w:rPrChange>
        </w:rPr>
        <w:pPrChange w:id="72" w:author="Wankar Server" w:date="2021-10-19T13:34:00Z">
          <w:pPr>
            <w:spacing w:after="0" w:line="360" w:lineRule="auto"/>
            <w:ind w:firstLine="5040"/>
            <w:jc w:val="center"/>
          </w:pPr>
        </w:pPrChange>
      </w:pPr>
      <w:r>
        <w:rPr>
          <w:rPrChange w:id="73" w:author="Wankar Server" w:date="2021-10-19T13:34:00Z">
            <w:rPr>
              <w:rFonts w:ascii="Times New Roman" w:hAnsi="Times New Roman" w:cs="Times New Roman"/>
              <w:noProof/>
              <w:sz w:val="24"/>
            </w:rPr>
          </w:rPrChange>
        </w:rPr>
        <w:t>Yours sincerely</w:t>
      </w:r>
      <w:ins w:id="74" w:author="Wankar Server" w:date="2021-10-19T13:34:00Z">
        <w:r w:rsidR="0087043B">
          <w:t>,</w:t>
        </w:r>
      </w:ins>
    </w:p>
    <w:p w:rsidR="008C050B" w:rsidRDefault="008C050B" w:rsidP="00306A74">
      <w:pPr>
        <w:spacing w:line="360" w:lineRule="auto"/>
        <w:ind w:left="5040"/>
        <w:jc w:val="center"/>
        <w:rPr>
          <w:rPrChange w:id="75" w:author="Wankar Server" w:date="2021-10-19T13:34:00Z">
            <w:rPr>
              <w:rFonts w:ascii="Times New Roman" w:hAnsi="Times New Roman" w:cs="Times New Roman"/>
              <w:noProof/>
              <w:sz w:val="24"/>
            </w:rPr>
          </w:rPrChange>
        </w:rPr>
        <w:pPrChange w:id="76" w:author="Wankar Server" w:date="2021-10-19T13:34:00Z">
          <w:pPr>
            <w:spacing w:after="0" w:line="360" w:lineRule="auto"/>
            <w:ind w:firstLine="5040"/>
            <w:jc w:val="center"/>
          </w:pPr>
        </w:pPrChange>
      </w:pPr>
    </w:p>
    <w:p w:rsidR="008C050B" w:rsidRDefault="008C050B" w:rsidP="00306A74">
      <w:pPr>
        <w:spacing w:line="360" w:lineRule="auto"/>
        <w:ind w:left="5040"/>
        <w:jc w:val="center"/>
        <w:rPr>
          <w:rPrChange w:id="77" w:author="Wankar Server" w:date="2021-10-19T13:34:00Z">
            <w:rPr>
              <w:rFonts w:ascii="Times New Roman" w:hAnsi="Times New Roman" w:cs="Times New Roman"/>
              <w:noProof/>
              <w:sz w:val="24"/>
            </w:rPr>
          </w:rPrChange>
        </w:rPr>
        <w:pPrChange w:id="78" w:author="Wankar Server" w:date="2021-10-19T13:34:00Z">
          <w:pPr>
            <w:spacing w:after="0" w:line="360" w:lineRule="auto"/>
            <w:ind w:firstLine="5040"/>
            <w:jc w:val="center"/>
          </w:pPr>
        </w:pPrChange>
      </w:pPr>
    </w:p>
    <w:p w:rsidR="008C050B" w:rsidRDefault="008C050B" w:rsidP="00306A74">
      <w:pPr>
        <w:spacing w:line="360" w:lineRule="auto"/>
        <w:ind w:left="5040"/>
        <w:jc w:val="center"/>
        <w:rPr>
          <w:rPrChange w:id="79" w:author="Wankar Server" w:date="2021-10-19T13:34:00Z">
            <w:rPr>
              <w:rFonts w:ascii="Times New Roman" w:hAnsi="Times New Roman" w:cs="Times New Roman"/>
              <w:noProof/>
              <w:sz w:val="24"/>
            </w:rPr>
          </w:rPrChange>
        </w:rPr>
        <w:pPrChange w:id="80" w:author="Wankar Server" w:date="2021-10-19T13:34:00Z">
          <w:pPr>
            <w:spacing w:after="0" w:line="360" w:lineRule="auto"/>
            <w:ind w:firstLine="5040"/>
            <w:jc w:val="center"/>
          </w:pPr>
        </w:pPrChange>
      </w:pPr>
      <w:r>
        <w:rPr>
          <w:rPrChange w:id="81" w:author="Wankar Server" w:date="2021-10-19T13:34:00Z">
            <w:rPr>
              <w:rFonts w:ascii="Times New Roman" w:hAnsi="Times New Roman" w:cs="Times New Roman"/>
              <w:noProof/>
              <w:sz w:val="24"/>
            </w:rPr>
          </w:rPrChange>
        </w:rPr>
        <w:t>Manage</w:t>
      </w:r>
      <w:ins w:id="82" w:author="Wankar Server" w:date="2021-10-19T13:34:00Z">
        <w:r w:rsidR="0087043B">
          <w:t>r</w:t>
        </w:r>
      </w:ins>
    </w:p>
    <w:p w:rsidR="00133998" w:rsidRPr="0087043B" w:rsidRDefault="008C050B" w:rsidP="00306A74">
      <w:pPr>
        <w:spacing w:line="360" w:lineRule="auto"/>
        <w:jc w:val="left"/>
        <w:rPr>
          <w:rPrChange w:id="83" w:author="Wankar Server" w:date="2021-10-19T13:34:00Z">
            <w:rPr>
              <w:rFonts w:ascii="Times New Roman" w:hAnsi="Times New Roman" w:cs="Times New Roman"/>
              <w:noProof/>
              <w:sz w:val="24"/>
            </w:rPr>
          </w:rPrChange>
        </w:rPr>
      </w:pPr>
      <w:r>
        <w:rPr>
          <w:rPrChange w:id="84" w:author="Wankar Server" w:date="2021-10-19T13:34:00Z">
            <w:rPr>
              <w:rFonts w:ascii="Times New Roman" w:hAnsi="Times New Roman" w:cs="Times New Roman"/>
              <w:noProof/>
              <w:sz w:val="24"/>
            </w:rPr>
          </w:rPrChange>
        </w:rPr>
        <w:t>Encl. :</w:t>
      </w:r>
      <w:del w:id="85" w:author="Wankar Server" w:date="2021-10-19T13:34:00Z">
        <w:r w:rsidRPr="008C050B">
          <w:rPr>
            <w:noProof/>
            <w:sz w:val="24"/>
          </w:rPr>
          <w:delText xml:space="preserve"> </w:delText>
        </w:r>
      </w:del>
      <w:r>
        <w:rPr>
          <w:rPrChange w:id="86" w:author="Wankar Server" w:date="2021-10-19T13:34:00Z">
            <w:rPr>
              <w:rFonts w:ascii="Times New Roman" w:hAnsi="Times New Roman" w:cs="Times New Roman"/>
              <w:noProof/>
              <w:sz w:val="24"/>
            </w:rPr>
          </w:rPrChange>
        </w:rPr>
        <w:t>Appointment Letter</w:t>
      </w:r>
    </w:p>
    <w:sectPr w:rsidR="00133998" w:rsidRPr="0087043B" w:rsidSect="00306A74">
      <w:pgSz w:w="11909" w:h="16834" w:code="9"/>
      <w:pgMar w:top="230" w:right="1440" w:bottom="1440" w:left="2160" w:header="720" w:footer="720" w:gutter="0"/>
      <w:paperSrc w:first="500" w:other="500"/>
      <w:cols w:space="720"/>
      <w:docGrid w:linePitch="381"/>
      <w:sectPrChange w:id="87" w:author="Wankar Server" w:date="2021-10-19T13:34:00Z">
        <w:sectPr w:rsidR="00133998" w:rsidRPr="0087043B" w:rsidSect="00306A74">
          <w:pgSz w:w="11907" w:h="16839" w:code="0"/>
          <w:pgMar w:top="1440" w:right="2880" w:left="720"/>
          <w:paperSrc w:first="0" w:other="0"/>
          <w:docGrid w:linePitch="360"/>
        </w:sectPr>
      </w:sectPrChange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hideSpellingErrors/>
  <w:defaultTabStop w:val="720"/>
  <w:drawingGridHorizontalSpacing w:val="110"/>
  <w:displayHorizontalDrawingGridEvery w:val="2"/>
  <w:characterSpacingControl w:val="doNotCompress"/>
  <w:compat/>
  <w:rsids>
    <w:rsidRoot w:val="00B05CE1"/>
    <w:rsid w:val="00081692"/>
    <w:rsid w:val="001221C3"/>
    <w:rsid w:val="0013160A"/>
    <w:rsid w:val="00133998"/>
    <w:rsid w:val="00181EA1"/>
    <w:rsid w:val="00184B85"/>
    <w:rsid w:val="00185F70"/>
    <w:rsid w:val="00245C97"/>
    <w:rsid w:val="002A42E4"/>
    <w:rsid w:val="00306A74"/>
    <w:rsid w:val="00347F14"/>
    <w:rsid w:val="00414324"/>
    <w:rsid w:val="0045685A"/>
    <w:rsid w:val="00514618"/>
    <w:rsid w:val="0057157E"/>
    <w:rsid w:val="005D635D"/>
    <w:rsid w:val="00630A2B"/>
    <w:rsid w:val="0070436D"/>
    <w:rsid w:val="007C65F2"/>
    <w:rsid w:val="0087043B"/>
    <w:rsid w:val="008827EE"/>
    <w:rsid w:val="008C050B"/>
    <w:rsid w:val="008F3DED"/>
    <w:rsid w:val="009159AE"/>
    <w:rsid w:val="00924086"/>
    <w:rsid w:val="009858C9"/>
    <w:rsid w:val="00992C7E"/>
    <w:rsid w:val="00AA44B7"/>
    <w:rsid w:val="00B05CE1"/>
    <w:rsid w:val="00B117F9"/>
    <w:rsid w:val="00B87346"/>
    <w:rsid w:val="00C01218"/>
    <w:rsid w:val="00C25229"/>
    <w:rsid w:val="00C3202C"/>
    <w:rsid w:val="00E53CE7"/>
    <w:rsid w:val="00F56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4B7"/>
    <w:pPr>
      <w:spacing w:after="0"/>
      <w:jc w:val="both"/>
      <w:pPrChange w:id="0" w:author="Wankar Server" w:date="2021-10-19T13:34:00Z">
        <w:pPr>
          <w:spacing w:after="200" w:line="276" w:lineRule="auto"/>
        </w:pPr>
      </w:pPrChange>
    </w:pPr>
    <w:rPr>
      <w:rFonts w:ascii="Times New Roman" w:hAnsi="Times New Roman" w:cs="Times New Roman"/>
      <w:sz w:val="28"/>
      <w:szCs w:val="28"/>
      <w:rPrChange w:id="0" w:author="Wankar Server" w:date="2021-10-19T13:34:00Z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rPrChang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6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6C4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F566C4"/>
    <w:pPr>
      <w:spacing w:after="0" w:line="240" w:lineRule="auto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0162F-07D8-4F07-AEC7-52490F45A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2021-10-19T08:00:00Z</dcterms:created>
  <dcterms:modified xsi:type="dcterms:W3CDTF">2021-10-19T08:04:00Z</dcterms:modified>
</cp:coreProperties>
</file>